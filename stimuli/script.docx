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BA00B" w14:textId="4A59E3F8" w:rsidR="00DE3854" w:rsidRDefault="00AD2482">
      <w:pPr>
        <w:pStyle w:val="Body"/>
        <w:jc w:val="center"/>
      </w:pPr>
      <w:r>
        <w:t>Keynote slides script</w:t>
      </w:r>
    </w:p>
    <w:p w14:paraId="18479B44" w14:textId="77777777" w:rsidR="00DE3854" w:rsidRDefault="00DE3854">
      <w:pPr>
        <w:pStyle w:val="Body"/>
        <w:jc w:val="right"/>
      </w:pPr>
    </w:p>
    <w:p w14:paraId="0E1C4E4E" w14:textId="77777777" w:rsidR="00DE3854" w:rsidRDefault="00F52FAF">
      <w:pPr>
        <w:pStyle w:val="Body"/>
        <w:rPr>
          <w:rFonts w:ascii="Kailasa Regular" w:eastAsia="Kailasa Regular" w:hAnsi="Kailasa Regular" w:cs="Kailasa Regular"/>
          <w:color w:val="1DB100"/>
        </w:rPr>
      </w:pPr>
      <w:r>
        <w:rPr>
          <w:rFonts w:ascii="Arial Unicode MS" w:hAnsi="Arial Unicode MS"/>
          <w:color w:val="1DB100"/>
        </w:rPr>
        <w:t>Slide</w:t>
      </w:r>
      <w:r>
        <w:rPr>
          <w:rFonts w:ascii="Kailasa Regular" w:hAnsi="Kailasa Regular"/>
          <w:color w:val="1DB100"/>
        </w:rPr>
        <w:t xml:space="preserve"> </w:t>
      </w:r>
      <w:r>
        <w:rPr>
          <w:rFonts w:ascii="Arial Unicode MS" w:hAnsi="Arial Unicode MS"/>
          <w:color w:val="1DB100"/>
        </w:rPr>
        <w:t>phase</w:t>
      </w:r>
    </w:p>
    <w:p w14:paraId="6EF4CE90" w14:textId="77777777" w:rsidR="00DE3854" w:rsidRDefault="00F52FAF">
      <w:pPr>
        <w:pStyle w:val="Body"/>
      </w:pPr>
      <w:r>
        <w:rPr>
          <w:u w:val="single"/>
        </w:rPr>
        <w:t>[fill in the blank]</w:t>
      </w:r>
    </w:p>
    <w:p w14:paraId="40A56E69" w14:textId="77777777" w:rsidR="00DE3854" w:rsidRDefault="00F52FAF">
      <w:pPr>
        <w:pStyle w:val="Body"/>
        <w:rPr>
          <w:i/>
          <w:iCs/>
          <w:color w:val="FF644E"/>
        </w:rPr>
      </w:pPr>
      <w:r>
        <w:rPr>
          <w:i/>
          <w:iCs/>
          <w:color w:val="FF644E"/>
        </w:rPr>
        <w:t xml:space="preserve">(what happened)    </w:t>
      </w:r>
    </w:p>
    <w:p w14:paraId="258994FA" w14:textId="77777777" w:rsidR="00DE3854" w:rsidRDefault="00F52FAF">
      <w:pPr>
        <w:pStyle w:val="Body"/>
        <w:rPr>
          <w:color w:val="00A2FF"/>
        </w:rPr>
      </w:pPr>
      <w:r>
        <w:rPr>
          <w:color w:val="00A2FF"/>
        </w:rPr>
        <w:t>[researcher’s action]</w:t>
      </w:r>
    </w:p>
    <w:p w14:paraId="2A2504B4" w14:textId="77777777" w:rsidR="00DE3854" w:rsidRDefault="00F52FAF">
      <w:pPr>
        <w:pStyle w:val="Body"/>
      </w:pPr>
      <w:r>
        <w:t>NB: new paragraph means click for next slide</w:t>
      </w:r>
    </w:p>
    <w:p w14:paraId="1D660DB2" w14:textId="77777777" w:rsidR="008174A4" w:rsidRDefault="008174A4">
      <w:pPr>
        <w:pStyle w:val="Body"/>
      </w:pPr>
    </w:p>
    <w:p w14:paraId="71F31761" w14:textId="588264E8" w:rsidR="00DE3854" w:rsidRDefault="00F52FAF">
      <w:pPr>
        <w:pStyle w:val="Body"/>
        <w:rPr>
          <w:rFonts w:ascii="Kailasa Bold" w:eastAsia="Kailasa Bold" w:hAnsi="Kailasa Bold" w:cs="Kailasa Bold"/>
          <w:color w:val="1DB100"/>
        </w:rPr>
      </w:pPr>
      <w:r>
        <w:rPr>
          <w:rFonts w:ascii="Arial Unicode MS" w:hAnsi="Arial Unicode MS"/>
          <w:color w:val="1DB100"/>
        </w:rPr>
        <w:t>Opening</w:t>
      </w:r>
      <w:r>
        <w:rPr>
          <w:rFonts w:ascii="Kailasa Bold" w:hAnsi="Kailasa Bold"/>
          <w:color w:val="1DB100"/>
        </w:rPr>
        <w:t xml:space="preserve"> </w:t>
      </w:r>
      <w:r>
        <w:rPr>
          <w:rFonts w:ascii="Arial Unicode MS" w:hAnsi="Arial Unicode MS"/>
          <w:color w:val="1DB100"/>
        </w:rPr>
        <w:t>slide</w:t>
      </w:r>
      <w:r>
        <w:rPr>
          <w:rFonts w:ascii="Kailasa Bold" w:hAnsi="Kailasa Bold"/>
          <w:color w:val="1DB100"/>
        </w:rPr>
        <w:t xml:space="preserve"> </w:t>
      </w:r>
      <w:r>
        <w:rPr>
          <w:rFonts w:ascii="Arial Unicode MS" w:hAnsi="Arial Unicode MS"/>
          <w:color w:val="1DB100"/>
        </w:rPr>
        <w:t>+</w:t>
      </w:r>
      <w:r>
        <w:rPr>
          <w:rFonts w:ascii="Kailasa Bold" w:hAnsi="Kailasa Bold"/>
          <w:color w:val="1DB100"/>
        </w:rPr>
        <w:t xml:space="preserve"> </w:t>
      </w:r>
      <w:r>
        <w:rPr>
          <w:rFonts w:ascii="Arial Unicode MS" w:hAnsi="Arial Unicode MS"/>
          <w:color w:val="1DB100"/>
        </w:rPr>
        <w:t>3</w:t>
      </w:r>
      <w:r>
        <w:rPr>
          <w:rFonts w:ascii="Kailasa Bold" w:hAnsi="Kailasa Bold"/>
          <w:color w:val="1DB100"/>
        </w:rPr>
        <w:t xml:space="preserve"> </w:t>
      </w:r>
      <w:r>
        <w:rPr>
          <w:rFonts w:ascii="Arial Unicode MS" w:hAnsi="Arial Unicode MS"/>
          <w:color w:val="1DB100"/>
        </w:rPr>
        <w:t>drops:</w:t>
      </w:r>
    </w:p>
    <w:p w14:paraId="20DFB0BC" w14:textId="57578376" w:rsidR="00DE3854" w:rsidRDefault="00CB631D">
      <w:pPr>
        <w:pStyle w:val="Body"/>
      </w:pPr>
      <w:r w:rsidRPr="00CB631D">
        <w:t xml:space="preserve">Hey [child’s name], I have a question for you: Do you know who this is? That’s right, this is Elmo! </w:t>
      </w:r>
      <w:proofErr w:type="spellStart"/>
      <w:r w:rsidRPr="00CB631D">
        <w:t>Wanna</w:t>
      </w:r>
      <w:proofErr w:type="spellEnd"/>
      <w:r w:rsidRPr="00CB631D">
        <w:t xml:space="preserve"> say hi to Elmo? Ah, Elmo says hi back </w:t>
      </w:r>
      <w:r w:rsidR="00297EFD">
        <w:rPr>
          <w:color w:val="00A2FF"/>
        </w:rPr>
        <w:t xml:space="preserve">[click, Elmo waves] </w:t>
      </w:r>
      <w:r w:rsidRPr="00CB631D">
        <w:t xml:space="preserve">Okay, today we’re going to watch Elmo play a fun game — I think it’s </w:t>
      </w:r>
      <w:proofErr w:type="spellStart"/>
      <w:r w:rsidRPr="00CB631D">
        <w:t>gonna</w:t>
      </w:r>
      <w:proofErr w:type="spellEnd"/>
      <w:r w:rsidRPr="00CB631D">
        <w:t xml:space="preserve"> be a lot of fun, but if you want to stop or want to take a break just let me </w:t>
      </w:r>
      <w:proofErr w:type="gramStart"/>
      <w:r w:rsidRPr="00CB631D">
        <w:t>know</w:t>
      </w:r>
      <w:proofErr w:type="gramEnd"/>
      <w:r w:rsidRPr="00CB631D">
        <w:t xml:space="preserve"> okay? child responds]. Okay, here we go!</w:t>
      </w:r>
      <w:r>
        <w:t xml:space="preserve"> </w:t>
      </w:r>
    </w:p>
    <w:p w14:paraId="408BDE16" w14:textId="77777777" w:rsidR="00DE3854" w:rsidRDefault="00DE3854">
      <w:pPr>
        <w:pStyle w:val="Body"/>
        <w:rPr>
          <w:rFonts w:ascii="Kailasa Bold" w:eastAsia="Kailasa Bold" w:hAnsi="Kailasa Bold" w:cs="Kailasa Bold"/>
          <w:color w:val="1DB100"/>
        </w:rPr>
      </w:pPr>
    </w:p>
    <w:p w14:paraId="306E9673" w14:textId="77777777" w:rsidR="00CB631D" w:rsidRDefault="00CB631D">
      <w:pPr>
        <w:pStyle w:val="Body"/>
      </w:pPr>
      <w:r w:rsidRPr="00CB631D">
        <w:t xml:space="preserve">So Elmo has this special box — playing with this box is his FAVORITE thing to do!  Do you want to see how it works? Okay, let’s watch! </w:t>
      </w:r>
    </w:p>
    <w:p w14:paraId="515CD132" w14:textId="0F61A7C9" w:rsidR="00DE3854" w:rsidRDefault="00F52FAF">
      <w:pPr>
        <w:pStyle w:val="Body"/>
        <w:rPr>
          <w:i/>
          <w:iCs/>
        </w:rPr>
      </w:pPr>
      <w:r>
        <w:rPr>
          <w:color w:val="00A2FF"/>
        </w:rPr>
        <w:t xml:space="preserve">[click] </w:t>
      </w:r>
      <w:r>
        <w:rPr>
          <w:i/>
          <w:iCs/>
          <w:color w:val="FF644E"/>
        </w:rPr>
        <w:t xml:space="preserve">(Elmo drops the ball and hides) </w:t>
      </w:r>
    </w:p>
    <w:p w14:paraId="4E40A270" w14:textId="4B8B9958" w:rsidR="00DE3854" w:rsidRDefault="00CB631D">
      <w:pPr>
        <w:pStyle w:val="Body"/>
      </w:pPr>
      <w:r w:rsidRPr="00CB631D">
        <w:t xml:space="preserve">Cool! Did you see that? Elmo dropped the red ball from the YELLOW hole!  </w:t>
      </w:r>
    </w:p>
    <w:p w14:paraId="4989EE66" w14:textId="77777777" w:rsidR="00CB631D" w:rsidRDefault="00CB631D">
      <w:pPr>
        <w:pStyle w:val="Body"/>
      </w:pPr>
    </w:p>
    <w:p w14:paraId="1AE836DD" w14:textId="598D8830" w:rsidR="00CB631D" w:rsidRDefault="00F52FAF">
      <w:pPr>
        <w:pStyle w:val="Body"/>
      </w:pPr>
      <w:r>
        <w:t>Looks like Elmo wants to play another round.</w:t>
      </w:r>
      <w:r w:rsidR="00CB631D">
        <w:t xml:space="preserve"> Let’s see.</w:t>
      </w:r>
    </w:p>
    <w:p w14:paraId="643B36D4" w14:textId="77777777" w:rsidR="00DE3854" w:rsidRDefault="00F52FAF">
      <w:pPr>
        <w:pStyle w:val="Body"/>
        <w:rPr>
          <w:i/>
          <w:iCs/>
        </w:rPr>
      </w:pPr>
      <w:r>
        <w:rPr>
          <w:color w:val="00A2FF"/>
        </w:rPr>
        <w:t xml:space="preserve">[click] </w:t>
      </w:r>
      <w:r>
        <w:rPr>
          <w:i/>
          <w:iCs/>
          <w:color w:val="FF644E"/>
        </w:rPr>
        <w:t xml:space="preserve">(Elmo drops the ball and hides) </w:t>
      </w:r>
    </w:p>
    <w:p w14:paraId="57D22504" w14:textId="256F75C4" w:rsidR="00CB631D" w:rsidRDefault="00CB631D">
      <w:pPr>
        <w:pStyle w:val="Body"/>
      </w:pPr>
      <w:r w:rsidRPr="00CB631D">
        <w:t xml:space="preserve">Cool! This time, Elmo dropped the red ball through the BLUE hole!  </w:t>
      </w:r>
    </w:p>
    <w:p w14:paraId="520C375C" w14:textId="77777777" w:rsidR="00DE3854" w:rsidRDefault="00DE3854">
      <w:pPr>
        <w:pStyle w:val="Body"/>
      </w:pPr>
    </w:p>
    <w:p w14:paraId="39B4B497" w14:textId="77777777" w:rsidR="00DE3854" w:rsidRDefault="00F52FAF">
      <w:pPr>
        <w:pStyle w:val="Body"/>
      </w:pPr>
      <w:r>
        <w:t>Look, Elmo wants to play another round again. Let’s see!</w:t>
      </w:r>
    </w:p>
    <w:p w14:paraId="6480DB78" w14:textId="77777777" w:rsidR="00DE3854" w:rsidRDefault="00F52FAF">
      <w:pPr>
        <w:pStyle w:val="Body"/>
        <w:rPr>
          <w:i/>
          <w:iCs/>
        </w:rPr>
      </w:pPr>
      <w:r>
        <w:rPr>
          <w:color w:val="00A2FF"/>
        </w:rPr>
        <w:t xml:space="preserve">[click] </w:t>
      </w:r>
      <w:r>
        <w:rPr>
          <w:i/>
          <w:iCs/>
          <w:color w:val="FF644E"/>
        </w:rPr>
        <w:t xml:space="preserve">(Elmo drops the ball and hides) </w:t>
      </w:r>
    </w:p>
    <w:p w14:paraId="3E7089E6" w14:textId="083F05AD" w:rsidR="00DE3854" w:rsidRDefault="00F52FAF">
      <w:pPr>
        <w:pStyle w:val="Body"/>
      </w:pPr>
      <w:r>
        <w:t xml:space="preserve">Cool. Elmo used the </w:t>
      </w:r>
      <w:r w:rsidR="00CB631D">
        <w:t>GREEN</w:t>
      </w:r>
      <w:r>
        <w:t xml:space="preserve"> hole this time!</w:t>
      </w:r>
    </w:p>
    <w:p w14:paraId="51912C5B" w14:textId="77777777" w:rsidR="00DE3854" w:rsidRDefault="00DE3854">
      <w:pPr>
        <w:pStyle w:val="Body"/>
      </w:pPr>
    </w:p>
    <w:p w14:paraId="495F8F3A" w14:textId="77777777" w:rsidR="00DE3854" w:rsidRDefault="00F52FAF">
      <w:pPr>
        <w:pStyle w:val="Body"/>
        <w:rPr>
          <w:rFonts w:ascii="Kailasa Bold" w:eastAsia="Kailasa Bold" w:hAnsi="Kailasa Bold" w:cs="Kailasa Bold"/>
          <w:color w:val="1DB100"/>
        </w:rPr>
      </w:pPr>
      <w:r>
        <w:rPr>
          <w:rFonts w:ascii="Arial Unicode MS" w:hAnsi="Arial Unicode MS"/>
          <w:color w:val="1DB100"/>
        </w:rPr>
        <w:t>Introduce</w:t>
      </w:r>
      <w:r>
        <w:rPr>
          <w:rFonts w:ascii="Kailasa Bold" w:hAnsi="Kailasa Bold"/>
          <w:color w:val="1DB100"/>
        </w:rPr>
        <w:t xml:space="preserve"> </w:t>
      </w:r>
      <w:r>
        <w:rPr>
          <w:rFonts w:ascii="Arial Unicode MS" w:hAnsi="Arial Unicode MS"/>
          <w:color w:val="1DB100"/>
        </w:rPr>
        <w:t>box</w:t>
      </w:r>
      <w:r>
        <w:rPr>
          <w:rFonts w:ascii="Kailasa Bold" w:hAnsi="Kailasa Bold"/>
          <w:color w:val="1DB100"/>
        </w:rPr>
        <w:t xml:space="preserve"> </w:t>
      </w:r>
      <w:r>
        <w:rPr>
          <w:rFonts w:ascii="Arial Unicode MS" w:hAnsi="Arial Unicode MS"/>
          <w:color w:val="1DB100"/>
        </w:rPr>
        <w:t>features:</w:t>
      </w:r>
      <w:r>
        <w:rPr>
          <w:rFonts w:ascii="Kailasa Bold" w:hAnsi="Kailasa Bold"/>
          <w:color w:val="1DB100"/>
        </w:rPr>
        <w:t xml:space="preserve"> </w:t>
      </w:r>
    </w:p>
    <w:p w14:paraId="3B003858" w14:textId="2BA94B61" w:rsidR="00CB631D" w:rsidRDefault="00CB631D" w:rsidP="00CB631D">
      <w:pPr>
        <w:pStyle w:val="Body"/>
      </w:pPr>
      <w:r w:rsidRPr="00CB631D">
        <w:t>Okay [Child name], let’s take a look at Elmo’s box.</w:t>
      </w:r>
      <w:r w:rsidR="00297EFD">
        <w:t xml:space="preserve"> Do </w:t>
      </w:r>
      <w:r w:rsidR="00285A58">
        <w:t>you see blue and yellow and green on the box?</w:t>
      </w:r>
      <w:r w:rsidR="00297EFD">
        <w:t xml:space="preserve"> </w:t>
      </w:r>
      <w:r w:rsidRPr="00CB631D">
        <w:t xml:space="preserve">Elmo’s box has 3 holes. See, they are all in different colors - </w:t>
      </w:r>
      <w:r w:rsidRPr="00297EFD">
        <w:rPr>
          <w:color w:val="00A2FF" w:themeColor="accent1"/>
        </w:rPr>
        <w:t>[</w:t>
      </w:r>
      <w:r w:rsidR="00297EFD" w:rsidRPr="00297EFD">
        <w:rPr>
          <w:color w:val="00A2FF" w:themeColor="accent1"/>
        </w:rPr>
        <w:t xml:space="preserve">click, </w:t>
      </w:r>
      <w:r w:rsidRPr="00297EFD">
        <w:rPr>
          <w:color w:val="00A2FF" w:themeColor="accent1"/>
        </w:rPr>
        <w:t xml:space="preserve">jiggling animation] </w:t>
      </w:r>
      <w:r w:rsidRPr="00CB631D">
        <w:t xml:space="preserve">here’s the blue hole; </w:t>
      </w:r>
      <w:r w:rsidRPr="00297EFD">
        <w:rPr>
          <w:color w:val="00A2FF" w:themeColor="accent1"/>
        </w:rPr>
        <w:t>[</w:t>
      </w:r>
      <w:r w:rsidR="00297EFD" w:rsidRPr="00297EFD">
        <w:rPr>
          <w:color w:val="00A2FF" w:themeColor="accent1"/>
        </w:rPr>
        <w:t xml:space="preserve">click, </w:t>
      </w:r>
      <w:r w:rsidRPr="00297EFD">
        <w:rPr>
          <w:color w:val="00A2FF" w:themeColor="accent1"/>
        </w:rPr>
        <w:t xml:space="preserve">jiggling animation] </w:t>
      </w:r>
      <w:r w:rsidRPr="00CB631D">
        <w:t xml:space="preserve">here’s the yellow hole, </w:t>
      </w:r>
      <w:r w:rsidRPr="00297EFD">
        <w:rPr>
          <w:color w:val="00A2FF" w:themeColor="accent1"/>
        </w:rPr>
        <w:t>[</w:t>
      </w:r>
      <w:r w:rsidR="00297EFD" w:rsidRPr="00297EFD">
        <w:rPr>
          <w:color w:val="00A2FF" w:themeColor="accent1"/>
        </w:rPr>
        <w:t xml:space="preserve">click, </w:t>
      </w:r>
      <w:r w:rsidRPr="00297EFD">
        <w:rPr>
          <w:color w:val="00A2FF" w:themeColor="accent1"/>
        </w:rPr>
        <w:t xml:space="preserve">jiggling animation] </w:t>
      </w:r>
      <w:r w:rsidRPr="00CB631D">
        <w:t>and here’s the green hole.</w:t>
      </w:r>
    </w:p>
    <w:p w14:paraId="11FD1C18" w14:textId="77777777" w:rsidR="00CB631D" w:rsidRDefault="00CB631D" w:rsidP="00CB631D">
      <w:pPr>
        <w:pStyle w:val="Body"/>
      </w:pPr>
      <w:r>
        <w:t xml:space="preserve">Okay, do you see some blocks inside the box? Yeah, Elmo’s box also has 3 blocks, and they are all in different shapes. Let me circle them out for you. Look </w:t>
      </w:r>
      <w:r>
        <w:rPr>
          <w:color w:val="00A2FF"/>
        </w:rPr>
        <w:t xml:space="preserve">[click, star animations] </w:t>
      </w:r>
      <w:r>
        <w:t xml:space="preserve">here’s one block; </w:t>
      </w:r>
      <w:r>
        <w:rPr>
          <w:color w:val="00A2FF"/>
        </w:rPr>
        <w:t xml:space="preserve">[click, star animations] </w:t>
      </w:r>
      <w:r>
        <w:t xml:space="preserve">here’s another block; </w:t>
      </w:r>
      <w:r>
        <w:rPr>
          <w:color w:val="00A2FF"/>
        </w:rPr>
        <w:t xml:space="preserve">[click, star animations] </w:t>
      </w:r>
      <w:r>
        <w:t xml:space="preserve">here’s the last block; </w:t>
      </w:r>
    </w:p>
    <w:p w14:paraId="362B8768" w14:textId="77777777" w:rsidR="00CB631D" w:rsidRDefault="00CB631D" w:rsidP="00CB631D">
      <w:pPr>
        <w:pStyle w:val="Body"/>
      </w:pPr>
      <w:r>
        <w:t>It is a cool box, isn’t it?</w:t>
      </w:r>
    </w:p>
    <w:p w14:paraId="084084EF" w14:textId="77777777" w:rsidR="00DE3854" w:rsidRDefault="00DE3854">
      <w:pPr>
        <w:pStyle w:val="Body"/>
        <w:rPr>
          <w:color w:val="FF644E"/>
        </w:rPr>
      </w:pPr>
    </w:p>
    <w:p w14:paraId="2E38771A" w14:textId="77777777" w:rsidR="00DE3854" w:rsidRDefault="00F52FAF">
      <w:pPr>
        <w:pStyle w:val="Body"/>
        <w:rPr>
          <w:rFonts w:ascii="Kailasa Bold" w:eastAsia="Kailasa Bold" w:hAnsi="Kailasa Bold" w:cs="Kailasa Bold"/>
          <w:color w:val="1DB100"/>
        </w:rPr>
      </w:pPr>
      <w:r>
        <w:rPr>
          <w:rFonts w:ascii="Arial Unicode MS" w:hAnsi="Arial Unicode MS"/>
          <w:color w:val="1DB100"/>
        </w:rPr>
        <w:t>Introduce</w:t>
      </w:r>
      <w:r>
        <w:rPr>
          <w:rFonts w:ascii="Kailasa Bold" w:hAnsi="Kailasa Bold"/>
          <w:color w:val="1DB100"/>
        </w:rPr>
        <w:t xml:space="preserve"> </w:t>
      </w:r>
      <w:r>
        <w:rPr>
          <w:rFonts w:ascii="Arial Unicode MS" w:hAnsi="Arial Unicode MS"/>
          <w:color w:val="1DB100"/>
        </w:rPr>
        <w:t>new</w:t>
      </w:r>
      <w:r>
        <w:rPr>
          <w:rFonts w:ascii="Kailasa Bold" w:hAnsi="Kailasa Bold"/>
          <w:color w:val="1DB100"/>
        </w:rPr>
        <w:t xml:space="preserve"> </w:t>
      </w:r>
      <w:r>
        <w:rPr>
          <w:rFonts w:ascii="Arial Unicode MS" w:hAnsi="Arial Unicode MS"/>
          <w:color w:val="1DB100"/>
        </w:rPr>
        <w:t>box</w:t>
      </w:r>
      <w:r>
        <w:rPr>
          <w:rFonts w:ascii="Kailasa Bold" w:hAnsi="Kailasa Bold"/>
          <w:color w:val="1DB100"/>
        </w:rPr>
        <w:t xml:space="preserve"> </w:t>
      </w:r>
      <w:r>
        <w:rPr>
          <w:rFonts w:ascii="Arial Unicode MS" w:hAnsi="Arial Unicode MS"/>
          <w:color w:val="1DB100"/>
        </w:rPr>
        <w:t>and</w:t>
      </w:r>
      <w:r>
        <w:rPr>
          <w:rFonts w:ascii="Kailasa Bold" w:hAnsi="Kailasa Bold"/>
          <w:color w:val="1DB100"/>
        </w:rPr>
        <w:t xml:space="preserve"> </w:t>
      </w:r>
      <w:r>
        <w:rPr>
          <w:rFonts w:ascii="Arial Unicode MS" w:hAnsi="Arial Unicode MS"/>
          <w:color w:val="1DB100"/>
        </w:rPr>
        <w:t>sound:</w:t>
      </w:r>
      <w:r>
        <w:rPr>
          <w:rFonts w:ascii="Kailasa Bold" w:hAnsi="Kailasa Bold"/>
          <w:color w:val="1DB100"/>
        </w:rPr>
        <w:t xml:space="preserve"> </w:t>
      </w:r>
      <w:r>
        <w:rPr>
          <w:rFonts w:ascii="Kailasa Bold" w:hAnsi="Kailasa Bold"/>
          <w:color w:val="FF644E"/>
        </w:rPr>
        <w:t xml:space="preserve"> </w:t>
      </w:r>
    </w:p>
    <w:p w14:paraId="473DF5B7" w14:textId="77777777" w:rsidR="00DE3854" w:rsidRDefault="00F52FAF">
      <w:pPr>
        <w:pStyle w:val="Body"/>
      </w:pPr>
      <w:r>
        <w:t>Okay [Child name] you know what? Elmo has many different boxes for his game!</w:t>
      </w:r>
    </w:p>
    <w:p w14:paraId="2F083C15" w14:textId="6B199F84" w:rsidR="00DE3854" w:rsidRDefault="00F52FAF">
      <w:pPr>
        <w:pStyle w:val="Body"/>
      </w:pPr>
      <w:r>
        <w:rPr>
          <w:color w:val="00A2FF"/>
        </w:rPr>
        <w:t>[click, new box moves in]</w:t>
      </w:r>
      <w:r>
        <w:t xml:space="preserve"> See th</w:t>
      </w:r>
      <w:r w:rsidR="00E94136">
        <w:t>is</w:t>
      </w:r>
      <w:r>
        <w:t xml:space="preserve"> box</w:t>
      </w:r>
      <w:r w:rsidR="00E94136">
        <w:t>?</w:t>
      </w:r>
      <w:r>
        <w:t xml:space="preserve"> It is a new box. The blocks are all in different places in the new box, but Elmo will play it in the same way! </w:t>
      </w:r>
    </w:p>
    <w:p w14:paraId="69F5B9DC" w14:textId="18BD93B2" w:rsidR="00DE3854" w:rsidRDefault="00DE3854">
      <w:pPr>
        <w:pStyle w:val="Body"/>
      </w:pPr>
    </w:p>
    <w:p w14:paraId="3BD7C3C5" w14:textId="56E17513" w:rsidR="00297EFD" w:rsidRPr="00297EFD" w:rsidRDefault="00297EFD">
      <w:pPr>
        <w:pStyle w:val="Body"/>
        <w:rPr>
          <w:color w:val="00A2FF" w:themeColor="accent1"/>
        </w:rPr>
      </w:pPr>
      <w:r w:rsidRPr="00297EFD">
        <w:rPr>
          <w:color w:val="00A2FF" w:themeColor="accent1"/>
        </w:rPr>
        <w:t>[click twice]</w:t>
      </w:r>
    </w:p>
    <w:p w14:paraId="15C1E36F" w14:textId="63ACADCD" w:rsidR="00116092" w:rsidRDefault="00116092">
      <w:pPr>
        <w:pStyle w:val="Body"/>
      </w:pPr>
      <w:r w:rsidRPr="00116092">
        <w:t>And remember this red ball that Elmo uses with the box? The ball makes a sound whenever it hits something in the box. Let me show you.</w:t>
      </w:r>
    </w:p>
    <w:p w14:paraId="3BCA554B" w14:textId="77777777" w:rsidR="00DE3854" w:rsidRDefault="00DE3854">
      <w:pPr>
        <w:pStyle w:val="Body"/>
      </w:pPr>
    </w:p>
    <w:p w14:paraId="5C370007" w14:textId="1BA0315D" w:rsidR="00DE3854" w:rsidRDefault="00C82083">
      <w:pPr>
        <w:pStyle w:val="Body"/>
      </w:pPr>
      <w:r>
        <w:lastRenderedPageBreak/>
        <w:t>First, w</w:t>
      </w:r>
      <w:r w:rsidR="00F52FAF">
        <w:t>hen Elmo hears a beep sound, he drops the ball. Let’s listen to the beep sound. Elmo will play it three times for you.</w:t>
      </w:r>
    </w:p>
    <w:p w14:paraId="4508E7F5" w14:textId="7C90FAD1" w:rsidR="00DE3854" w:rsidRDefault="00F52FAF">
      <w:pPr>
        <w:pStyle w:val="Body"/>
        <w:rPr>
          <w:color w:val="00A2FF"/>
        </w:rPr>
      </w:pPr>
      <w:r>
        <w:rPr>
          <w:color w:val="00A2FF"/>
        </w:rPr>
        <w:t>[click to play beep 3x]</w:t>
      </w:r>
      <w:r>
        <w:t xml:space="preserve"> </w:t>
      </w:r>
      <w:r w:rsidR="006E6071" w:rsidRPr="006E6071">
        <w:t>Did you hear the beep sound when Elmo dropped the ball?</w:t>
      </w:r>
      <w:r>
        <w:rPr>
          <w:i/>
          <w:iCs/>
          <w:color w:val="FF644E"/>
        </w:rPr>
        <w:t xml:space="preserve"> (play until child gets it</w:t>
      </w:r>
      <w:r>
        <w:rPr>
          <w:color w:val="FF644E"/>
        </w:rPr>
        <w:t xml:space="preserve">) </w:t>
      </w:r>
      <w:r>
        <w:t xml:space="preserve">Good! </w:t>
      </w:r>
      <w:r w:rsidR="00297EFD" w:rsidRPr="00297EFD">
        <w:rPr>
          <w:color w:val="00A2FF" w:themeColor="accent1"/>
        </w:rPr>
        <w:t>[click, Elmo hides]</w:t>
      </w:r>
    </w:p>
    <w:p w14:paraId="01B76C90" w14:textId="5DC206EE" w:rsidR="00DE3854" w:rsidRDefault="00F52FAF">
      <w:pPr>
        <w:pStyle w:val="Body"/>
      </w:pPr>
      <w:r>
        <w:t xml:space="preserve"> </w:t>
      </w:r>
    </w:p>
    <w:p w14:paraId="74CC7985" w14:textId="4EA530B2" w:rsidR="00DE3854" w:rsidRDefault="00F52FAF">
      <w:pPr>
        <w:pStyle w:val="Body"/>
        <w:rPr>
          <w:b/>
          <w:bCs/>
          <w:color w:val="CB297B"/>
        </w:rPr>
      </w:pPr>
      <w:r>
        <w:t xml:space="preserve">Okay, Elmo will drop from the same hole again, but this time let’s listen to a different sound - the “chick” sound. When the ball lands on sand at the bottom of the box, it makes a </w:t>
      </w:r>
      <w:r>
        <w:rPr>
          <w:rtl/>
          <w:lang w:val="ar-SA"/>
        </w:rPr>
        <w:t>“</w:t>
      </w:r>
      <w:r>
        <w:t>chick” sound. Let’s listen!</w:t>
      </w:r>
      <w:r>
        <w:rPr>
          <w:b/>
          <w:bCs/>
          <w:color w:val="CB297B"/>
        </w:rPr>
        <w:t xml:space="preserve"> </w:t>
      </w:r>
    </w:p>
    <w:p w14:paraId="635EDFC6" w14:textId="6186A5AA" w:rsidR="00DE3854" w:rsidRDefault="00F52FAF">
      <w:pPr>
        <w:pStyle w:val="Body"/>
      </w:pPr>
      <w:r>
        <w:rPr>
          <w:color w:val="00A2FF"/>
        </w:rPr>
        <w:t xml:space="preserve">[click </w:t>
      </w:r>
      <w:r w:rsidR="00297EFD">
        <w:rPr>
          <w:color w:val="00A2FF"/>
        </w:rPr>
        <w:t xml:space="preserve">twice - </w:t>
      </w:r>
      <w:r>
        <w:rPr>
          <w:color w:val="00A2FF"/>
        </w:rPr>
        <w:t>to play chick 3x]</w:t>
      </w:r>
      <w:r>
        <w:t xml:space="preserve"> </w:t>
      </w:r>
      <w:r w:rsidR="006E6071" w:rsidRPr="006E6071">
        <w:t xml:space="preserve">Did you hear the chick sound when the ball hit the sand? </w:t>
      </w:r>
      <w:r>
        <w:rPr>
          <w:i/>
          <w:iCs/>
          <w:color w:val="FF644E"/>
        </w:rPr>
        <w:t>(play until child gets it</w:t>
      </w:r>
      <w:r>
        <w:rPr>
          <w:color w:val="FF644E"/>
        </w:rPr>
        <w:t xml:space="preserve">) </w:t>
      </w:r>
      <w:r>
        <w:t>Good!</w:t>
      </w:r>
      <w:r w:rsidR="00297EFD">
        <w:t xml:space="preserve"> </w:t>
      </w:r>
      <w:r w:rsidR="00297EFD">
        <w:rPr>
          <w:color w:val="00A2FF" w:themeColor="accent1"/>
        </w:rPr>
        <w:t>[c</w:t>
      </w:r>
      <w:r w:rsidR="00297EFD" w:rsidRPr="00297EFD">
        <w:rPr>
          <w:color w:val="00A2FF" w:themeColor="accent1"/>
        </w:rPr>
        <w:t>lick, Elmo hides]</w:t>
      </w:r>
    </w:p>
    <w:p w14:paraId="49BB9475" w14:textId="3B57BD4A" w:rsidR="00DE3854" w:rsidRDefault="00DE3854">
      <w:pPr>
        <w:pStyle w:val="Body"/>
        <w:rPr>
          <w:color w:val="00A2FF"/>
        </w:rPr>
      </w:pPr>
    </w:p>
    <w:p w14:paraId="3C3B2B10" w14:textId="69F97FF9" w:rsidR="00DE3854" w:rsidRDefault="00F52FAF">
      <w:pPr>
        <w:pStyle w:val="Body"/>
      </w:pPr>
      <w:r>
        <w:rPr>
          <w:color w:val="00A2FF"/>
        </w:rPr>
        <w:t>[click to show Elmo holding a new ball]</w:t>
      </w:r>
      <w:r>
        <w:t>, Elmo is going to try another round. And here</w:t>
      </w:r>
      <w:r>
        <w:rPr>
          <w:rtl/>
        </w:rPr>
        <w:t>’</w:t>
      </w:r>
      <w:proofErr w:type="spellStart"/>
      <w:r>
        <w:t>s</w:t>
      </w:r>
      <w:proofErr w:type="spellEnd"/>
      <w:r>
        <w:t xml:space="preserve"> the last sound! </w:t>
      </w:r>
      <w:r w:rsidR="00AC3A6F">
        <w:t>T</w:t>
      </w:r>
      <w:r w:rsidR="00015FA2">
        <w:t xml:space="preserve">he </w:t>
      </w:r>
      <w:r>
        <w:t>ball makes a boom sound when it hits the blocks</w:t>
      </w:r>
      <w:r w:rsidR="00015FA2">
        <w:t xml:space="preserve"> or the walls of the box</w:t>
      </w:r>
      <w:r>
        <w:t>. Let us hear the boom sounds.</w:t>
      </w:r>
    </w:p>
    <w:p w14:paraId="44EFE77E" w14:textId="0CEE24B8" w:rsidR="00DE3854" w:rsidRDefault="00F52FAF">
      <w:pPr>
        <w:pStyle w:val="Body"/>
      </w:pPr>
      <w:r>
        <w:rPr>
          <w:color w:val="00A2FF"/>
        </w:rPr>
        <w:t xml:space="preserve">[click </w:t>
      </w:r>
      <w:r w:rsidR="00297EFD">
        <w:rPr>
          <w:color w:val="00A2FF"/>
        </w:rPr>
        <w:t xml:space="preserve">twice - </w:t>
      </w:r>
      <w:r>
        <w:rPr>
          <w:color w:val="00A2FF"/>
        </w:rPr>
        <w:t>to play boom 3x]</w:t>
      </w:r>
      <w:r>
        <w:t xml:space="preserve"> </w:t>
      </w:r>
      <w:r w:rsidR="006E6071" w:rsidRPr="006E6071">
        <w:t>Did you hear the boom sound when the ball hit the block and the wall?</w:t>
      </w:r>
      <w:r>
        <w:rPr>
          <w:i/>
          <w:iCs/>
          <w:color w:val="FF644E"/>
        </w:rPr>
        <w:t xml:space="preserve"> (play until child gets it</w:t>
      </w:r>
      <w:r>
        <w:rPr>
          <w:color w:val="FF644E"/>
        </w:rPr>
        <w:t xml:space="preserve">) </w:t>
      </w:r>
      <w:r>
        <w:t>Good!</w:t>
      </w:r>
      <w:r w:rsidR="00297EFD">
        <w:t xml:space="preserve"> </w:t>
      </w:r>
      <w:r w:rsidR="00297EFD">
        <w:rPr>
          <w:color w:val="00A2FF" w:themeColor="accent1"/>
        </w:rPr>
        <w:t>[c</w:t>
      </w:r>
      <w:r w:rsidR="00297EFD" w:rsidRPr="00297EFD">
        <w:rPr>
          <w:color w:val="00A2FF" w:themeColor="accent1"/>
        </w:rPr>
        <w:t>lick, Elmo hides]</w:t>
      </w:r>
    </w:p>
    <w:p w14:paraId="4290AF14" w14:textId="77777777" w:rsidR="00DE3854" w:rsidRDefault="00DE3854">
      <w:pPr>
        <w:pStyle w:val="Body"/>
        <w:rPr>
          <w:color w:val="00A2FF"/>
        </w:rPr>
      </w:pPr>
    </w:p>
    <w:p w14:paraId="43997818" w14:textId="29A58BE5" w:rsidR="00DE3854" w:rsidRDefault="00F52FAF">
      <w:pPr>
        <w:pStyle w:val="Body"/>
        <w:rPr>
          <w:b/>
          <w:bCs/>
        </w:rPr>
      </w:pPr>
      <w:r>
        <w:t xml:space="preserve">Well done [Child]! </w:t>
      </w:r>
      <w:r>
        <w:rPr>
          <w:color w:val="00A2FF"/>
        </w:rPr>
        <w:t>[click to show Elmo holding a new ball]</w:t>
      </w:r>
      <w:r>
        <w:t xml:space="preserve"> Oh it looks like Elmo wants to play another round. [Child] Starting from </w:t>
      </w:r>
      <w:r w:rsidR="005645D3">
        <w:t>now</w:t>
      </w:r>
      <w:r w:rsidR="00AC3A6F">
        <w:t>,</w:t>
      </w:r>
      <w:r>
        <w:t xml:space="preserve"> I will ask you a question about which hole Elmo used to drop the ball, so remember to take a close look at which hole he is using, okay? Let’s see!  </w:t>
      </w:r>
    </w:p>
    <w:p w14:paraId="71A104C9" w14:textId="77777777" w:rsidR="00DE3854" w:rsidRDefault="00F52FAF">
      <w:pPr>
        <w:pStyle w:val="Body"/>
        <w:rPr>
          <w:i/>
          <w:iCs/>
        </w:rPr>
      </w:pPr>
      <w:r>
        <w:rPr>
          <w:color w:val="00A2FF"/>
        </w:rPr>
        <w:t xml:space="preserve">[click] </w:t>
      </w:r>
      <w:r>
        <w:rPr>
          <w:i/>
          <w:iCs/>
          <w:color w:val="FF644E"/>
        </w:rPr>
        <w:t xml:space="preserve">(Elmo drops the ball and hides) </w:t>
      </w:r>
    </w:p>
    <w:p w14:paraId="49418B94" w14:textId="5F62C869" w:rsidR="00DE3854" w:rsidRDefault="00F52FAF">
      <w:pPr>
        <w:pStyle w:val="Body"/>
      </w:pPr>
      <w:r>
        <w:t xml:space="preserve">Cool! </w:t>
      </w:r>
      <w:r>
        <w:rPr>
          <w:lang w:val="pt-PT"/>
        </w:rPr>
        <w:t>[</w:t>
      </w:r>
      <w:r>
        <w:rPr>
          <w:u w:val="single"/>
        </w:rPr>
        <w:t>Child name]</w:t>
      </w:r>
      <w:r>
        <w:t>,</w:t>
      </w:r>
      <w:r w:rsidR="00AC3A6F">
        <w:t xml:space="preserve"> </w:t>
      </w:r>
      <w:r w:rsidR="00015FA2">
        <w:rPr>
          <w:b/>
          <w:bCs/>
        </w:rPr>
        <w:t>so i</w:t>
      </w:r>
      <w:r>
        <w:rPr>
          <w:b/>
          <w:bCs/>
        </w:rPr>
        <w:t>n which hole did Elmo drop the ball? [if child is shy or seems hesitated, add “was it the blue hole, the yellow hole, or the green hole?”]</w:t>
      </w:r>
    </w:p>
    <w:p w14:paraId="729490A4" w14:textId="77777777" w:rsidR="00DE3854" w:rsidRDefault="00F52FAF">
      <w:pPr>
        <w:pStyle w:val="Body"/>
      </w:pPr>
      <w:r>
        <w:rPr>
          <w:color w:val="FF644E"/>
        </w:rPr>
        <w:t>(if child answers correctly)</w:t>
      </w:r>
      <w:r>
        <w:t xml:space="preserve"> That’s right. </w:t>
      </w:r>
      <w:r>
        <w:rPr>
          <w:color w:val="FF644E"/>
        </w:rPr>
        <w:t>(</w:t>
      </w:r>
      <w:proofErr w:type="gramStart"/>
      <w:r>
        <w:rPr>
          <w:color w:val="FF644E"/>
        </w:rPr>
        <w:t>repeat</w:t>
      </w:r>
      <w:proofErr w:type="gramEnd"/>
      <w:r>
        <w:rPr>
          <w:color w:val="FF644E"/>
        </w:rPr>
        <w:t xml:space="preserve"> after child)</w:t>
      </w:r>
      <w:r>
        <w:rPr>
          <w:color w:val="00A2FF"/>
        </w:rPr>
        <w:t xml:space="preserve"> </w:t>
      </w:r>
      <w:r>
        <w:rPr>
          <w:u w:val="single"/>
        </w:rPr>
        <w:t>[Color]</w:t>
      </w:r>
      <w:r w:rsidRPr="006E504A">
        <w:t xml:space="preserve"> </w:t>
      </w:r>
      <w:r>
        <w:t xml:space="preserve">hole. </w:t>
      </w:r>
    </w:p>
    <w:p w14:paraId="487DE8A7" w14:textId="77777777" w:rsidR="00DE3854" w:rsidRDefault="00F52FAF">
      <w:pPr>
        <w:pStyle w:val="Body"/>
      </w:pPr>
      <w:r>
        <w:rPr>
          <w:color w:val="FF644E"/>
        </w:rPr>
        <w:t>(if child answers wrongly)</w:t>
      </w:r>
      <w:r>
        <w:rPr>
          <w:color w:val="00A2FF"/>
        </w:rPr>
        <w:t xml:space="preserve"> </w:t>
      </w:r>
      <w:r>
        <w:t>Hmm, are you sure? Let’s try again! In which hole did Elmo drop the ball?</w:t>
      </w:r>
    </w:p>
    <w:p w14:paraId="215318ED" w14:textId="1478D77E" w:rsidR="00DE3854" w:rsidRDefault="00DE3854">
      <w:pPr>
        <w:pStyle w:val="Body"/>
      </w:pPr>
    </w:p>
    <w:p w14:paraId="0BEFEFCD" w14:textId="27035B12" w:rsidR="00DE3854" w:rsidRDefault="00F52FAF">
      <w:pPr>
        <w:pStyle w:val="Body"/>
        <w:rPr>
          <w:b/>
          <w:bCs/>
        </w:rPr>
      </w:pPr>
      <w:r>
        <w:rPr>
          <w:color w:val="FF644E"/>
        </w:rPr>
        <w:t xml:space="preserve">(Bee animation - break 1) </w:t>
      </w:r>
      <w:r>
        <w:t>Wow look, what is that? Right, it’s a bee. It says well done! Let</w:t>
      </w:r>
      <w:r>
        <w:rPr>
          <w:rtl/>
        </w:rPr>
        <w:t>’</w:t>
      </w:r>
      <w:r>
        <w:t>s try some more of these boxes!</w:t>
      </w:r>
    </w:p>
    <w:p w14:paraId="0ECF4BB1" w14:textId="77777777" w:rsidR="00DE3854" w:rsidRDefault="00DE3854">
      <w:pPr>
        <w:pStyle w:val="Body"/>
      </w:pPr>
    </w:p>
    <w:p w14:paraId="41976BF7" w14:textId="77777777" w:rsidR="00DE3854" w:rsidRDefault="00F52FAF">
      <w:pPr>
        <w:pStyle w:val="Body"/>
        <w:rPr>
          <w:rFonts w:ascii="Kailasa Bold" w:eastAsia="Kailasa Bold" w:hAnsi="Kailasa Bold" w:cs="Kailasa Bold"/>
          <w:color w:val="1DB100"/>
        </w:rPr>
      </w:pPr>
      <w:r>
        <w:rPr>
          <w:rFonts w:ascii="Arial Unicode MS" w:hAnsi="Arial Unicode MS"/>
          <w:color w:val="1DB100"/>
        </w:rPr>
        <w:t>Introduce</w:t>
      </w:r>
      <w:r>
        <w:rPr>
          <w:rFonts w:ascii="Kailasa Bold" w:hAnsi="Kailasa Bold"/>
          <w:color w:val="1DB100"/>
        </w:rPr>
        <w:t xml:space="preserve"> </w:t>
      </w:r>
      <w:r>
        <w:rPr>
          <w:rFonts w:ascii="Arial Unicode MS" w:hAnsi="Arial Unicode MS"/>
          <w:color w:val="1DB100"/>
        </w:rPr>
        <w:t>the</w:t>
      </w:r>
      <w:r>
        <w:rPr>
          <w:rFonts w:ascii="Kailasa Bold" w:hAnsi="Kailasa Bold"/>
          <w:color w:val="1DB100"/>
        </w:rPr>
        <w:t xml:space="preserve"> </w:t>
      </w:r>
      <w:r>
        <w:rPr>
          <w:rFonts w:ascii="Arial Unicode MS" w:hAnsi="Arial Unicode MS"/>
          <w:color w:val="1DB100"/>
        </w:rPr>
        <w:t>cover</w:t>
      </w:r>
      <w:r>
        <w:rPr>
          <w:rFonts w:ascii="Kailasa Bold" w:hAnsi="Kailasa Bold"/>
          <w:color w:val="1DB100"/>
        </w:rPr>
        <w:t xml:space="preserve"> </w:t>
      </w:r>
      <w:r>
        <w:rPr>
          <w:rFonts w:ascii="Arial Unicode MS" w:hAnsi="Arial Unicode MS"/>
          <w:color w:val="1DB100"/>
        </w:rPr>
        <w:t>+2</w:t>
      </w:r>
      <w:r>
        <w:rPr>
          <w:rFonts w:ascii="Kailasa Bold" w:hAnsi="Kailasa Bold"/>
          <w:color w:val="1DB100"/>
        </w:rPr>
        <w:t xml:space="preserve"> </w:t>
      </w:r>
      <w:r>
        <w:rPr>
          <w:rFonts w:ascii="Arial Unicode MS" w:hAnsi="Arial Unicode MS"/>
          <w:color w:val="1DB100"/>
        </w:rPr>
        <w:t>drops:</w:t>
      </w:r>
    </w:p>
    <w:p w14:paraId="172B6389" w14:textId="4045FFFC" w:rsidR="00441B25" w:rsidRDefault="00F52FAF">
      <w:pPr>
        <w:pStyle w:val="Body"/>
      </w:pPr>
      <w:r>
        <w:rPr>
          <w:color w:val="00A2FF"/>
        </w:rPr>
        <w:t>[click</w:t>
      </w:r>
      <w:r w:rsidR="00297EFD">
        <w:rPr>
          <w:color w:val="00A2FF"/>
        </w:rPr>
        <w:t xml:space="preserve"> twice</w:t>
      </w:r>
      <w:r>
        <w:rPr>
          <w:color w:val="00A2FF"/>
        </w:rPr>
        <w:t>, shows the cover]</w:t>
      </w:r>
      <w:r>
        <w:rPr>
          <w:u w:val="single"/>
        </w:rPr>
        <w:t>[child name]</w:t>
      </w:r>
      <w:r>
        <w:t xml:space="preserve"> </w:t>
      </w:r>
      <w:r w:rsidR="00015FA2">
        <w:t>Okay, so sometimes Elmo likes to play the game with this cool cover on his box like this.</w:t>
      </w:r>
    </w:p>
    <w:p w14:paraId="20897CD1" w14:textId="5D797286" w:rsidR="00DE3854" w:rsidRDefault="00015FA2">
      <w:pPr>
        <w:pStyle w:val="Body"/>
      </w:pPr>
      <w:r>
        <w:t xml:space="preserve"> </w:t>
      </w:r>
      <w:r w:rsidR="00F52FAF">
        <w:t>Remember, your goal is to watch closely and tell me which hole Elmo uses to drop the ball, okay?</w:t>
      </w:r>
      <w:r>
        <w:t xml:space="preserve"> </w:t>
      </w:r>
      <w:r w:rsidR="00F52FAF">
        <w:t xml:space="preserve">Let’s watch and listen closely for what happens. </w:t>
      </w:r>
    </w:p>
    <w:p w14:paraId="55861E11" w14:textId="77777777" w:rsidR="00DE3854" w:rsidRDefault="00DE3854">
      <w:pPr>
        <w:pStyle w:val="Body"/>
      </w:pPr>
    </w:p>
    <w:p w14:paraId="153C469F" w14:textId="77777777" w:rsidR="00DE3854" w:rsidRDefault="00F52FAF">
      <w:pPr>
        <w:pStyle w:val="Body"/>
        <w:rPr>
          <w:i/>
          <w:iCs/>
        </w:rPr>
      </w:pPr>
      <w:r>
        <w:rPr>
          <w:color w:val="00A2FF"/>
        </w:rPr>
        <w:t xml:space="preserve">[click] </w:t>
      </w:r>
      <w:r>
        <w:rPr>
          <w:i/>
          <w:iCs/>
          <w:color w:val="FF644E"/>
        </w:rPr>
        <w:t xml:space="preserve">(Elmo drops the ball and hides) </w:t>
      </w:r>
    </w:p>
    <w:p w14:paraId="446E1070" w14:textId="77777777" w:rsidR="00DE3854" w:rsidRDefault="00F52FAF">
      <w:pPr>
        <w:pStyle w:val="Body"/>
      </w:pPr>
      <w:r>
        <w:t xml:space="preserve">I wonder where the ball is? </w:t>
      </w:r>
      <w:r>
        <w:rPr>
          <w:color w:val="00A2FF"/>
        </w:rPr>
        <w:t xml:space="preserve">[click, cover opens] </w:t>
      </w:r>
      <w:r>
        <w:t xml:space="preserve">Oh here is the ball </w:t>
      </w:r>
      <w:r>
        <w:rPr>
          <w:color w:val="00A2FF"/>
        </w:rPr>
        <w:t>[click, star circles]</w:t>
      </w:r>
      <w:r>
        <w:t xml:space="preserve"> </w:t>
      </w:r>
    </w:p>
    <w:p w14:paraId="4D7967E3" w14:textId="77777777" w:rsidR="00DE3854" w:rsidRDefault="00F52FAF">
      <w:pPr>
        <w:pStyle w:val="Body"/>
      </w:pPr>
      <w:r>
        <w:t xml:space="preserve">Cool! </w:t>
      </w:r>
      <w:r>
        <w:rPr>
          <w:lang w:val="pt-PT"/>
        </w:rPr>
        <w:t>[</w:t>
      </w:r>
      <w:r>
        <w:rPr>
          <w:u w:val="single"/>
        </w:rPr>
        <w:t>Child name]</w:t>
      </w:r>
      <w:r>
        <w:t xml:space="preserve">, Here’s my question for you. </w:t>
      </w:r>
      <w:r>
        <w:rPr>
          <w:b/>
          <w:bCs/>
        </w:rPr>
        <w:t>In which hole did Elmo drop the ball?</w:t>
      </w:r>
    </w:p>
    <w:p w14:paraId="45934914" w14:textId="77777777" w:rsidR="00DE3854" w:rsidRDefault="00F52FAF">
      <w:pPr>
        <w:pStyle w:val="Body"/>
      </w:pPr>
      <w:r>
        <w:rPr>
          <w:color w:val="FF644E"/>
        </w:rPr>
        <w:t>(if child answers correctly)</w:t>
      </w:r>
      <w:r>
        <w:t xml:space="preserve"> That’s right. </w:t>
      </w:r>
      <w:r>
        <w:rPr>
          <w:color w:val="FF644E"/>
        </w:rPr>
        <w:t>(</w:t>
      </w:r>
      <w:proofErr w:type="gramStart"/>
      <w:r>
        <w:rPr>
          <w:color w:val="FF644E"/>
        </w:rPr>
        <w:t>repeat</w:t>
      </w:r>
      <w:proofErr w:type="gramEnd"/>
      <w:r>
        <w:rPr>
          <w:color w:val="FF644E"/>
        </w:rPr>
        <w:t xml:space="preserve"> after child)</w:t>
      </w:r>
      <w:r>
        <w:rPr>
          <w:color w:val="00A2FF"/>
        </w:rPr>
        <w:t xml:space="preserve"> </w:t>
      </w:r>
      <w:r>
        <w:rPr>
          <w:u w:val="single"/>
        </w:rPr>
        <w:t>[Color]</w:t>
      </w:r>
      <w:r w:rsidRPr="006E504A">
        <w:t xml:space="preserve"> </w:t>
      </w:r>
      <w:r>
        <w:t xml:space="preserve">hole. </w:t>
      </w:r>
    </w:p>
    <w:p w14:paraId="3E676765" w14:textId="77777777" w:rsidR="00DE3854" w:rsidRDefault="00F52FAF">
      <w:pPr>
        <w:pStyle w:val="Body"/>
      </w:pPr>
      <w:r>
        <w:rPr>
          <w:color w:val="FF644E"/>
        </w:rPr>
        <w:t>(if child answers wrongly)</w:t>
      </w:r>
      <w:r>
        <w:rPr>
          <w:color w:val="00A2FF"/>
        </w:rPr>
        <w:t xml:space="preserve"> </w:t>
      </w:r>
      <w:r>
        <w:t>Hmm, are you sure? Let’s try again! In which hole did Elmo drop the ball?</w:t>
      </w:r>
    </w:p>
    <w:p w14:paraId="1FF67372" w14:textId="77777777" w:rsidR="00DE3854" w:rsidRDefault="00DE3854">
      <w:pPr>
        <w:pStyle w:val="Body"/>
      </w:pPr>
    </w:p>
    <w:p w14:paraId="4CB7A984" w14:textId="342F0188" w:rsidR="00DE3854" w:rsidRDefault="00F52FAF">
      <w:pPr>
        <w:pStyle w:val="Body"/>
      </w:pPr>
      <w:r>
        <w:rPr>
          <w:color w:val="00A2FF"/>
        </w:rPr>
        <w:t>[click</w:t>
      </w:r>
      <w:r w:rsidR="00297EFD">
        <w:rPr>
          <w:color w:val="00A2FF"/>
        </w:rPr>
        <w:t xml:space="preserve"> twice</w:t>
      </w:r>
      <w:r>
        <w:rPr>
          <w:color w:val="00A2FF"/>
        </w:rPr>
        <w:t>]</w:t>
      </w:r>
      <w:r w:rsidR="00297EFD">
        <w:t xml:space="preserve"> </w:t>
      </w:r>
      <w:r>
        <w:t>Elmo is going to play another round with the cover closed. Alright, let’s see this one.</w:t>
      </w:r>
    </w:p>
    <w:p w14:paraId="3CEF0345" w14:textId="3D9EEC01" w:rsidR="00DE3854" w:rsidRDefault="00F52FAF">
      <w:pPr>
        <w:pStyle w:val="Body"/>
        <w:rPr>
          <w:color w:val="FF644E"/>
        </w:rPr>
      </w:pPr>
      <w:r>
        <w:rPr>
          <w:color w:val="00A2FF"/>
        </w:rPr>
        <w:t xml:space="preserve">[click] </w:t>
      </w:r>
      <w:r>
        <w:rPr>
          <w:color w:val="FF644E"/>
        </w:rPr>
        <w:t xml:space="preserve">(Elmo drops the ball and hides) </w:t>
      </w:r>
    </w:p>
    <w:p w14:paraId="385D517F" w14:textId="0A5A8B10" w:rsidR="00DE3854" w:rsidRDefault="00F52FAF">
      <w:pPr>
        <w:pStyle w:val="Body"/>
      </w:pPr>
      <w:r>
        <w:t xml:space="preserve">Oh here is the ball </w:t>
      </w:r>
      <w:r>
        <w:rPr>
          <w:color w:val="00A2FF"/>
        </w:rPr>
        <w:t>[click, circles out the ball with star animation]</w:t>
      </w:r>
      <w:r>
        <w:t xml:space="preserve">. </w:t>
      </w:r>
    </w:p>
    <w:p w14:paraId="6F0C5066" w14:textId="77777777" w:rsidR="00DE3854" w:rsidRDefault="00F52FAF">
      <w:pPr>
        <w:pStyle w:val="Body"/>
      </w:pPr>
      <w:r>
        <w:t xml:space="preserve">Cool! </w:t>
      </w:r>
      <w:r>
        <w:rPr>
          <w:lang w:val="pt-PT"/>
        </w:rPr>
        <w:t>[</w:t>
      </w:r>
      <w:r>
        <w:rPr>
          <w:u w:val="single"/>
        </w:rPr>
        <w:t>Child name]</w:t>
      </w:r>
      <w:r w:rsidRPr="006E504A">
        <w:t xml:space="preserve">, </w:t>
      </w:r>
      <w:r w:rsidRPr="006E504A">
        <w:rPr>
          <w:b/>
          <w:bCs/>
        </w:rPr>
        <w:t>i</w:t>
      </w:r>
      <w:r>
        <w:rPr>
          <w:b/>
          <w:bCs/>
        </w:rPr>
        <w:t>n which hole did Elmo drop the ball?</w:t>
      </w:r>
    </w:p>
    <w:p w14:paraId="46753C09" w14:textId="77777777" w:rsidR="00DE3854" w:rsidRDefault="00F52FAF">
      <w:pPr>
        <w:pStyle w:val="Body"/>
      </w:pPr>
      <w:r>
        <w:rPr>
          <w:color w:val="FF644E"/>
        </w:rPr>
        <w:lastRenderedPageBreak/>
        <w:t>(if child answers correctly)</w:t>
      </w:r>
      <w:r>
        <w:t xml:space="preserve"> That’s right. </w:t>
      </w:r>
      <w:r>
        <w:rPr>
          <w:color w:val="FF644E"/>
        </w:rPr>
        <w:t>(repeat after child)</w:t>
      </w:r>
      <w:r>
        <w:rPr>
          <w:color w:val="00A2FF"/>
        </w:rPr>
        <w:t xml:space="preserve"> </w:t>
      </w:r>
      <w:r>
        <w:rPr>
          <w:u w:val="single"/>
        </w:rPr>
        <w:t xml:space="preserve">[Color] </w:t>
      </w:r>
      <w:r>
        <w:t xml:space="preserve">hole. </w:t>
      </w:r>
    </w:p>
    <w:p w14:paraId="1A8CFD2A" w14:textId="77777777" w:rsidR="00DE3854" w:rsidRDefault="00F52FAF">
      <w:pPr>
        <w:pStyle w:val="Body"/>
      </w:pPr>
      <w:r>
        <w:rPr>
          <w:color w:val="FF644E"/>
        </w:rPr>
        <w:t>(if child answers wrongly)</w:t>
      </w:r>
      <w:r>
        <w:rPr>
          <w:color w:val="00A2FF"/>
        </w:rPr>
        <w:t xml:space="preserve"> </w:t>
      </w:r>
      <w:r>
        <w:t>Hmm, are you sure? Let’s try again! In which hole did Elmo drop the ball?</w:t>
      </w:r>
    </w:p>
    <w:p w14:paraId="759DC4B3" w14:textId="77777777" w:rsidR="00DE3854" w:rsidRDefault="00DE3854">
      <w:pPr>
        <w:pStyle w:val="Body"/>
        <w:rPr>
          <w:u w:val="single"/>
        </w:rPr>
      </w:pPr>
    </w:p>
    <w:p w14:paraId="6D3EF91C" w14:textId="1AA29506" w:rsidR="00DE3854" w:rsidRDefault="00F52FAF">
      <w:pPr>
        <w:pStyle w:val="Body"/>
      </w:pPr>
      <w:r>
        <w:rPr>
          <w:color w:val="FF644E"/>
        </w:rPr>
        <w:t>(Bee animation - break 2)</w:t>
      </w:r>
      <w:r>
        <w:t xml:space="preserve"> Okay that was cool [child]! Thanks for making it this far!</w:t>
      </w:r>
    </w:p>
    <w:p w14:paraId="6A3BBA5A" w14:textId="77777777" w:rsidR="00FA3CF7" w:rsidRDefault="00FA3CF7">
      <w:pPr>
        <w:pStyle w:val="Body"/>
      </w:pPr>
    </w:p>
    <w:p w14:paraId="08DC01E6" w14:textId="4192B92A" w:rsidR="00DE3854" w:rsidRPr="00FA3CF7" w:rsidRDefault="00FA3CF7">
      <w:pPr>
        <w:pStyle w:val="Body"/>
        <w:rPr>
          <w:rFonts w:ascii="Kailasa Bold" w:eastAsia="Kailasa Bold" w:hAnsi="Kailasa Bold" w:cs="Kailasa Bold"/>
          <w:color w:val="1DB100"/>
        </w:rPr>
      </w:pPr>
      <w:r>
        <w:rPr>
          <w:rFonts w:ascii="Arial Unicode MS" w:hAnsi="Arial Unicode MS"/>
          <w:color w:val="1DB100"/>
        </w:rPr>
        <w:t>Testing</w:t>
      </w:r>
      <w:r>
        <w:rPr>
          <w:rFonts w:ascii="Kailasa Bold" w:hAnsi="Kailasa Bold"/>
          <w:color w:val="1DB100"/>
        </w:rPr>
        <w:t xml:space="preserve"> </w:t>
      </w:r>
      <w:r>
        <w:rPr>
          <w:rFonts w:ascii="Arial Unicode MS" w:hAnsi="Arial Unicode MS"/>
          <w:color w:val="1DB100"/>
        </w:rPr>
        <w:t>tr</w:t>
      </w:r>
      <w:r w:rsidR="00E84F9F">
        <w:rPr>
          <w:rFonts w:ascii="Arial Unicode MS" w:hAnsi="Arial Unicode MS"/>
          <w:color w:val="1DB100"/>
        </w:rPr>
        <w:t>ia</w:t>
      </w:r>
      <w:r>
        <w:rPr>
          <w:rFonts w:ascii="Arial Unicode MS" w:hAnsi="Arial Unicode MS"/>
          <w:color w:val="1DB100"/>
        </w:rPr>
        <w:t>ls,</w:t>
      </w:r>
      <w:r>
        <w:rPr>
          <w:rFonts w:ascii="Kailasa Bold" w:hAnsi="Kailasa Bold"/>
          <w:color w:val="1DB100"/>
        </w:rPr>
        <w:t xml:space="preserve"> </w:t>
      </w:r>
      <w:r>
        <w:rPr>
          <w:rFonts w:ascii="Arial Unicode MS" w:hAnsi="Arial Unicode MS"/>
          <w:color w:val="1DB100"/>
        </w:rPr>
        <w:t>8</w:t>
      </w:r>
      <w:r>
        <w:rPr>
          <w:rFonts w:ascii="Kailasa Bold" w:hAnsi="Kailasa Bold"/>
          <w:color w:val="1DB100"/>
        </w:rPr>
        <w:t xml:space="preserve"> </w:t>
      </w:r>
      <w:r>
        <w:rPr>
          <w:rFonts w:ascii="Arial Unicode MS" w:hAnsi="Arial Unicode MS"/>
          <w:color w:val="1DB100"/>
        </w:rPr>
        <w:t>boxes:</w:t>
      </w:r>
    </w:p>
    <w:p w14:paraId="7B418ED8" w14:textId="73BC0D22" w:rsidR="00DE3854" w:rsidRDefault="00F52FAF">
      <w:pPr>
        <w:pStyle w:val="Body"/>
        <w:rPr>
          <w:color w:val="00A2FF"/>
        </w:rPr>
      </w:pPr>
      <w:r>
        <w:t xml:space="preserve">Oh look this is a new box! The blocks are all in different places </w:t>
      </w:r>
      <w:r w:rsidR="00015FA2">
        <w:t xml:space="preserve">right? </w:t>
      </w:r>
      <w:r>
        <w:t>[Child] You know what? Now the real challenge is going to start because</w:t>
      </w:r>
      <w:r w:rsidR="00285A58">
        <w:t xml:space="preserve"> </w:t>
      </w:r>
      <w:r w:rsidR="00015FA2">
        <w:t xml:space="preserve">now </w:t>
      </w:r>
      <w:r>
        <w:t xml:space="preserve">Elmo is going to play the game behind a curtain </w:t>
      </w:r>
      <w:r>
        <w:rPr>
          <w:color w:val="00A2FF"/>
        </w:rPr>
        <w:t xml:space="preserve">[click, curtain closes], </w:t>
      </w:r>
      <w:r>
        <w:t xml:space="preserve">and with the cover closed </w:t>
      </w:r>
      <w:r>
        <w:rPr>
          <w:color w:val="00A2FF"/>
        </w:rPr>
        <w:t>[click, cover closes].</w:t>
      </w:r>
    </w:p>
    <w:p w14:paraId="1D1200D0" w14:textId="5888C942" w:rsidR="00DE3854" w:rsidRDefault="00F52FAF">
      <w:pPr>
        <w:pStyle w:val="Body"/>
      </w:pPr>
      <w:r>
        <w:t xml:space="preserve">Uh oh, now we won’t be able to see Elmo when he drops the ball. </w:t>
      </w:r>
      <w:r>
        <w:rPr>
          <w:b/>
          <w:bCs/>
        </w:rPr>
        <w:t xml:space="preserve">hmm, but </w:t>
      </w:r>
      <w:r w:rsidR="00015FA2">
        <w:rPr>
          <w:b/>
          <w:bCs/>
        </w:rPr>
        <w:t>you know what? I think we</w:t>
      </w:r>
      <w:r>
        <w:rPr>
          <w:b/>
          <w:bCs/>
        </w:rPr>
        <w:t xml:space="preserve"> can still figure out which hole Elmo dropped the ball from by listening to the sounds the ball makes</w:t>
      </w:r>
      <w:r w:rsidR="00B00D7F">
        <w:rPr>
          <w:b/>
          <w:bCs/>
        </w:rPr>
        <w:t>,</w:t>
      </w:r>
      <w:r w:rsidR="00015FA2">
        <w:rPr>
          <w:b/>
          <w:bCs/>
        </w:rPr>
        <w:t xml:space="preserve"> right</w:t>
      </w:r>
      <w:r>
        <w:t xml:space="preserve">? Okay, let’s play as a little detective to figure out in which hole Elmo dropped the ball. </w:t>
      </w:r>
    </w:p>
    <w:p w14:paraId="56B5E747" w14:textId="38754422" w:rsidR="00DE3854" w:rsidRDefault="00DE3854">
      <w:pPr>
        <w:pStyle w:val="Body"/>
      </w:pPr>
    </w:p>
    <w:p w14:paraId="05C3A871" w14:textId="7BEA2391" w:rsidR="00441B25" w:rsidRDefault="00441B25">
      <w:pPr>
        <w:pStyle w:val="Body"/>
      </w:pPr>
      <w:r>
        <w:t>(click twice)</w:t>
      </w:r>
    </w:p>
    <w:p w14:paraId="1B768615" w14:textId="77777777" w:rsidR="00DE3854" w:rsidRDefault="00F52FAF">
      <w:pPr>
        <w:pStyle w:val="Body"/>
        <w:rPr>
          <w:color w:val="1DB100"/>
        </w:rPr>
      </w:pPr>
      <w:r>
        <w:rPr>
          <w:color w:val="1DB100"/>
        </w:rPr>
        <w:t>(Box 1) - remember to click</w:t>
      </w:r>
    </w:p>
    <w:p w14:paraId="2D028DB3" w14:textId="6AEB79CF" w:rsidR="00DE3854" w:rsidRDefault="00F52FAF">
      <w:pPr>
        <w:pStyle w:val="Body"/>
      </w:pPr>
      <w:r>
        <w:t>Are you ready? Let</w:t>
      </w:r>
      <w:r>
        <w:rPr>
          <w:rtl/>
        </w:rPr>
        <w:t>’</w:t>
      </w:r>
      <w:r>
        <w:t>s try. Let</w:t>
      </w:r>
      <w:r>
        <w:rPr>
          <w:rtl/>
        </w:rPr>
        <w:t>’</w:t>
      </w:r>
      <w:r>
        <w:t xml:space="preserve">s </w:t>
      </w:r>
      <w:r w:rsidR="00015FA2">
        <w:t>listen</w:t>
      </w:r>
      <w:r>
        <w:t xml:space="preserve">! </w:t>
      </w:r>
    </w:p>
    <w:p w14:paraId="5602DD19" w14:textId="77777777" w:rsidR="00DE3854" w:rsidRDefault="00F52FAF">
      <w:pPr>
        <w:pStyle w:val="Body"/>
        <w:rPr>
          <w:color w:val="FF644E"/>
        </w:rPr>
      </w:pPr>
      <w:r>
        <w:rPr>
          <w:color w:val="00A2FF"/>
        </w:rPr>
        <w:t xml:space="preserve">[click] </w:t>
      </w:r>
      <w:r>
        <w:rPr>
          <w:color w:val="FF644E"/>
        </w:rPr>
        <w:t>(Elmo drops the ball)</w:t>
      </w:r>
    </w:p>
    <w:p w14:paraId="46E8F674" w14:textId="77777777" w:rsidR="00DE3854" w:rsidRDefault="00F52FAF">
      <w:pPr>
        <w:pStyle w:val="Body"/>
      </w:pPr>
      <w:r>
        <w:t xml:space="preserve">Oh look, here is the ball </w:t>
      </w:r>
      <w:r>
        <w:rPr>
          <w:color w:val="00A2FF"/>
        </w:rPr>
        <w:t>[click, circles out the ball with star animation]</w:t>
      </w:r>
      <w:r>
        <w:t>.</w:t>
      </w:r>
    </w:p>
    <w:p w14:paraId="724388F8" w14:textId="77777777" w:rsidR="00DE3854" w:rsidRDefault="00F52FAF">
      <w:pPr>
        <w:pStyle w:val="Body"/>
      </w:pPr>
      <w:r>
        <w:t xml:space="preserve">Cool! </w:t>
      </w:r>
      <w:r>
        <w:rPr>
          <w:lang w:val="pt-PT"/>
        </w:rPr>
        <w:t>[</w:t>
      </w:r>
      <w:r>
        <w:rPr>
          <w:u w:val="single"/>
        </w:rPr>
        <w:t>Child name]</w:t>
      </w:r>
      <w:r>
        <w:t xml:space="preserve">, question time. </w:t>
      </w:r>
      <w:r>
        <w:rPr>
          <w:b/>
          <w:bCs/>
        </w:rPr>
        <w:t>In which hole did Elmo drop the ball?</w:t>
      </w:r>
    </w:p>
    <w:p w14:paraId="23EA8137" w14:textId="77777777" w:rsidR="00DE3854" w:rsidRDefault="00F52FAF">
      <w:pPr>
        <w:pStyle w:val="Body"/>
      </w:pPr>
      <w:r>
        <w:rPr>
          <w:color w:val="FF644E"/>
        </w:rPr>
        <w:t>(</w:t>
      </w:r>
      <w:proofErr w:type="gramStart"/>
      <w:r>
        <w:rPr>
          <w:color w:val="FF644E"/>
        </w:rPr>
        <w:t>regardless</w:t>
      </w:r>
      <w:proofErr w:type="gramEnd"/>
      <w:r>
        <w:rPr>
          <w:color w:val="FF644E"/>
        </w:rPr>
        <w:t xml:space="preserve"> of child’s answer)</w:t>
      </w:r>
      <w:r>
        <w:rPr>
          <w:color w:val="00A2FF"/>
        </w:rPr>
        <w:t xml:space="preserve"> </w:t>
      </w:r>
      <w:r>
        <w:rPr>
          <w:u w:val="single"/>
        </w:rPr>
        <w:t>[Color]</w:t>
      </w:r>
      <w:r w:rsidRPr="006E504A">
        <w:t xml:space="preserve"> </w:t>
      </w:r>
      <w:r>
        <w:t>hole. That’s great!</w:t>
      </w:r>
    </w:p>
    <w:p w14:paraId="766BDCD7" w14:textId="77777777" w:rsidR="00DE3854" w:rsidRDefault="00DE3854">
      <w:pPr>
        <w:pStyle w:val="Body"/>
      </w:pPr>
    </w:p>
    <w:p w14:paraId="23041759" w14:textId="77777777" w:rsidR="00DE3854" w:rsidRDefault="00F52FAF">
      <w:pPr>
        <w:pStyle w:val="Body"/>
        <w:rPr>
          <w:color w:val="1DB100"/>
        </w:rPr>
      </w:pPr>
      <w:r>
        <w:rPr>
          <w:color w:val="1DB100"/>
        </w:rPr>
        <w:t>(Box2)</w:t>
      </w:r>
    </w:p>
    <w:p w14:paraId="6F0072E4" w14:textId="034AE2CD" w:rsidR="00DE3854" w:rsidRDefault="00F52FAF">
      <w:pPr>
        <w:pStyle w:val="Body"/>
      </w:pPr>
      <w:r>
        <w:t>look, this is a new box. Now the blocks are all in different places again.</w:t>
      </w:r>
      <w:r w:rsidR="00AC3A6F">
        <w:t xml:space="preserve"> </w:t>
      </w:r>
      <w:r>
        <w:t xml:space="preserve">Let’s try this box. Let’s </w:t>
      </w:r>
      <w:r w:rsidR="00015FA2">
        <w:t>listen</w:t>
      </w:r>
      <w:r>
        <w:t>!</w:t>
      </w:r>
    </w:p>
    <w:p w14:paraId="7F44928E" w14:textId="77777777" w:rsidR="00DE3854" w:rsidRDefault="00F52FAF">
      <w:pPr>
        <w:pStyle w:val="Body"/>
        <w:rPr>
          <w:color w:val="FF644E"/>
        </w:rPr>
      </w:pPr>
      <w:r>
        <w:rPr>
          <w:color w:val="00A2FF"/>
        </w:rPr>
        <w:t xml:space="preserve">[click] </w:t>
      </w:r>
      <w:r>
        <w:rPr>
          <w:color w:val="FF644E"/>
        </w:rPr>
        <w:t>(Elmo drops the ball)</w:t>
      </w:r>
    </w:p>
    <w:p w14:paraId="04B74A00" w14:textId="77777777" w:rsidR="00DE3854" w:rsidRDefault="00F52FAF">
      <w:pPr>
        <w:pStyle w:val="Body"/>
      </w:pPr>
      <w:r>
        <w:rPr>
          <w:color w:val="FF644E"/>
        </w:rPr>
        <w:t xml:space="preserve">Hmm, I wonder where the ball is. </w:t>
      </w:r>
      <w:r>
        <w:t xml:space="preserve">Oh look, here’s the ball </w:t>
      </w:r>
      <w:r>
        <w:rPr>
          <w:color w:val="00A2FF"/>
        </w:rPr>
        <w:t>[click, circles out the ball with star animation]</w:t>
      </w:r>
      <w:r>
        <w:t>.</w:t>
      </w:r>
    </w:p>
    <w:p w14:paraId="069E9195" w14:textId="77777777" w:rsidR="00DE3854" w:rsidRDefault="00F52FAF">
      <w:pPr>
        <w:pStyle w:val="Body"/>
      </w:pPr>
      <w:r>
        <w:t xml:space="preserve">Cool! </w:t>
      </w:r>
      <w:r>
        <w:rPr>
          <w:lang w:val="pt-PT"/>
        </w:rPr>
        <w:t>[</w:t>
      </w:r>
      <w:r>
        <w:rPr>
          <w:u w:val="single"/>
        </w:rPr>
        <w:t>Child name]</w:t>
      </w:r>
      <w:r w:rsidRPr="006E504A">
        <w:t xml:space="preserve">. </w:t>
      </w:r>
      <w:r>
        <w:rPr>
          <w:b/>
          <w:bCs/>
        </w:rPr>
        <w:t>In which hole did Elmo drop the ball?</w:t>
      </w:r>
    </w:p>
    <w:p w14:paraId="0C43C1B8" w14:textId="77777777" w:rsidR="00DE3854" w:rsidRDefault="00F52FAF">
      <w:pPr>
        <w:pStyle w:val="Body"/>
      </w:pPr>
      <w:r>
        <w:rPr>
          <w:color w:val="FF644E"/>
        </w:rPr>
        <w:t>(</w:t>
      </w:r>
      <w:proofErr w:type="gramStart"/>
      <w:r>
        <w:rPr>
          <w:color w:val="FF644E"/>
        </w:rPr>
        <w:t>regardless</w:t>
      </w:r>
      <w:proofErr w:type="gramEnd"/>
      <w:r>
        <w:rPr>
          <w:color w:val="FF644E"/>
        </w:rPr>
        <w:t xml:space="preserve"> of child’s answer)</w:t>
      </w:r>
      <w:r>
        <w:rPr>
          <w:color w:val="00A2FF"/>
        </w:rPr>
        <w:t xml:space="preserve"> </w:t>
      </w:r>
      <w:r>
        <w:rPr>
          <w:u w:val="single"/>
        </w:rPr>
        <w:t>[Color]</w:t>
      </w:r>
      <w:r w:rsidRPr="006E504A">
        <w:t xml:space="preserve"> </w:t>
      </w:r>
      <w:r>
        <w:t>hole. That’s great!</w:t>
      </w:r>
    </w:p>
    <w:p w14:paraId="1C1B2C71" w14:textId="77777777" w:rsidR="00DE3854" w:rsidRDefault="00DE3854">
      <w:pPr>
        <w:pStyle w:val="Body"/>
        <w:rPr>
          <w:color w:val="CB297B"/>
        </w:rPr>
      </w:pPr>
    </w:p>
    <w:p w14:paraId="5984AE1C" w14:textId="77777777" w:rsidR="00DE3854" w:rsidRDefault="00F52FAF">
      <w:pPr>
        <w:pStyle w:val="Body"/>
        <w:rPr>
          <w:color w:val="1DB100"/>
        </w:rPr>
      </w:pPr>
      <w:r>
        <w:rPr>
          <w:color w:val="1DB100"/>
        </w:rPr>
        <w:t>(Box3)</w:t>
      </w:r>
    </w:p>
    <w:p w14:paraId="521857D0" w14:textId="7771B0C0" w:rsidR="00DE3854" w:rsidRDefault="00F52FAF">
      <w:pPr>
        <w:pStyle w:val="Body"/>
      </w:pPr>
      <w:r>
        <w:t xml:space="preserve">Look, this is another new box, right? Are you ready? Let’s </w:t>
      </w:r>
      <w:r w:rsidR="00015FA2">
        <w:t>listen</w:t>
      </w:r>
      <w:r>
        <w:t>!</w:t>
      </w:r>
    </w:p>
    <w:p w14:paraId="0AEDB922" w14:textId="77777777" w:rsidR="00DE3854" w:rsidRDefault="00F52FAF">
      <w:pPr>
        <w:pStyle w:val="Body"/>
        <w:rPr>
          <w:color w:val="FF644E"/>
        </w:rPr>
      </w:pPr>
      <w:r>
        <w:rPr>
          <w:color w:val="00A2FF"/>
        </w:rPr>
        <w:t xml:space="preserve">[click] </w:t>
      </w:r>
      <w:r>
        <w:rPr>
          <w:color w:val="FF644E"/>
        </w:rPr>
        <w:t>(Elmo drops the ball)</w:t>
      </w:r>
    </w:p>
    <w:p w14:paraId="5CE3F669" w14:textId="77777777" w:rsidR="00DE3854" w:rsidRDefault="00F52FAF">
      <w:pPr>
        <w:pStyle w:val="Body"/>
      </w:pPr>
      <w:r>
        <w:t xml:space="preserve">Oh look, here’s the ball </w:t>
      </w:r>
      <w:r>
        <w:rPr>
          <w:color w:val="00A2FF"/>
        </w:rPr>
        <w:t>[click, circles out the ball with star animation]</w:t>
      </w:r>
      <w:r>
        <w:t>.</w:t>
      </w:r>
    </w:p>
    <w:p w14:paraId="307108AA" w14:textId="77777777" w:rsidR="00DE3854" w:rsidRDefault="00F52FAF">
      <w:pPr>
        <w:pStyle w:val="Body"/>
      </w:pPr>
      <w:r>
        <w:t xml:space="preserve">Cool! </w:t>
      </w:r>
      <w:r>
        <w:rPr>
          <w:lang w:val="pt-PT"/>
        </w:rPr>
        <w:t>[</w:t>
      </w:r>
      <w:r>
        <w:rPr>
          <w:u w:val="single"/>
        </w:rPr>
        <w:t>Child name].</w:t>
      </w:r>
      <w:r>
        <w:t xml:space="preserve"> </w:t>
      </w:r>
      <w:r>
        <w:rPr>
          <w:b/>
          <w:bCs/>
        </w:rPr>
        <w:t>In which hole did Elmo drop the ball?</w:t>
      </w:r>
    </w:p>
    <w:p w14:paraId="7B663885" w14:textId="26E38B99" w:rsidR="00DE3854" w:rsidRDefault="00F52FAF">
      <w:pPr>
        <w:pStyle w:val="Body"/>
      </w:pPr>
      <w:r>
        <w:rPr>
          <w:color w:val="FF644E"/>
        </w:rPr>
        <w:t>(</w:t>
      </w:r>
      <w:proofErr w:type="gramStart"/>
      <w:r>
        <w:rPr>
          <w:color w:val="FF644E"/>
        </w:rPr>
        <w:t>regardless</w:t>
      </w:r>
      <w:proofErr w:type="gramEnd"/>
      <w:r>
        <w:rPr>
          <w:color w:val="FF644E"/>
        </w:rPr>
        <w:t xml:space="preserve"> of child’s answer)</w:t>
      </w:r>
      <w:r>
        <w:rPr>
          <w:color w:val="00A2FF"/>
        </w:rPr>
        <w:t xml:space="preserve"> </w:t>
      </w:r>
      <w:r>
        <w:rPr>
          <w:u w:val="single"/>
        </w:rPr>
        <w:t>[Colo</w:t>
      </w:r>
      <w:r w:rsidR="006E504A">
        <w:rPr>
          <w:u w:val="single"/>
        </w:rPr>
        <w:t>r]</w:t>
      </w:r>
      <w:r w:rsidRPr="006E504A">
        <w:rPr>
          <w:i/>
          <w:iCs/>
        </w:rPr>
        <w:t xml:space="preserve"> </w:t>
      </w:r>
      <w:r>
        <w:t>hole. That’s great!</w:t>
      </w:r>
    </w:p>
    <w:p w14:paraId="1B93538F" w14:textId="77777777" w:rsidR="00DE3854" w:rsidRDefault="00DE3854">
      <w:pPr>
        <w:pStyle w:val="Body"/>
      </w:pPr>
    </w:p>
    <w:p w14:paraId="61A0F525" w14:textId="535B3A3B" w:rsidR="00DE3854" w:rsidRPr="006E504A" w:rsidRDefault="00F52FAF">
      <w:pPr>
        <w:pStyle w:val="Body"/>
      </w:pPr>
      <w:r>
        <w:rPr>
          <w:color w:val="CB297B"/>
        </w:rPr>
        <w:t>(break page)</w:t>
      </w:r>
      <w:r>
        <w:rPr>
          <w:color w:val="FF644E"/>
        </w:rPr>
        <w:t xml:space="preserve"> </w:t>
      </w:r>
      <w:r>
        <w:t>Okay [child] thank you for making it this far! We’re half-way done!</w:t>
      </w:r>
      <w:r>
        <w:rPr>
          <w:color w:val="CB297B"/>
        </w:rPr>
        <w:t xml:space="preserve"> </w:t>
      </w:r>
      <w:r>
        <w:t>I think Elmo is excited to try a few more of these boxes!</w:t>
      </w:r>
    </w:p>
    <w:p w14:paraId="76E9715E" w14:textId="77777777" w:rsidR="00DE3854" w:rsidRDefault="00DE3854">
      <w:pPr>
        <w:pStyle w:val="Body"/>
      </w:pPr>
    </w:p>
    <w:p w14:paraId="74AF16AF" w14:textId="77777777" w:rsidR="00DE3854" w:rsidRDefault="00F52FAF">
      <w:pPr>
        <w:pStyle w:val="Body"/>
        <w:rPr>
          <w:color w:val="1DB100"/>
        </w:rPr>
      </w:pPr>
      <w:r>
        <w:rPr>
          <w:color w:val="1DB100"/>
        </w:rPr>
        <w:t>(Box4)</w:t>
      </w:r>
    </w:p>
    <w:p w14:paraId="7C063B5F" w14:textId="5A6F35D9" w:rsidR="00DE3854" w:rsidRDefault="00F52FAF">
      <w:pPr>
        <w:pStyle w:val="Body"/>
      </w:pPr>
      <w:r>
        <w:t xml:space="preserve">look! Here’s a new box. Are you ready? Let’s </w:t>
      </w:r>
      <w:r w:rsidR="00015FA2">
        <w:t>listen</w:t>
      </w:r>
      <w:r>
        <w:t>!</w:t>
      </w:r>
    </w:p>
    <w:p w14:paraId="162098D6" w14:textId="77777777" w:rsidR="00DE3854" w:rsidRDefault="00F52FAF">
      <w:pPr>
        <w:pStyle w:val="Body"/>
        <w:rPr>
          <w:color w:val="FF644E"/>
        </w:rPr>
      </w:pPr>
      <w:r>
        <w:rPr>
          <w:color w:val="00A2FF"/>
        </w:rPr>
        <w:t xml:space="preserve">[click] </w:t>
      </w:r>
      <w:r>
        <w:rPr>
          <w:color w:val="FF644E"/>
        </w:rPr>
        <w:t>(Elmo drops the ball)</w:t>
      </w:r>
    </w:p>
    <w:p w14:paraId="7B93FDD0" w14:textId="77777777" w:rsidR="00DE3854" w:rsidRDefault="00F52FAF">
      <w:pPr>
        <w:pStyle w:val="Body"/>
      </w:pPr>
      <w:r>
        <w:t xml:space="preserve">Oh look, here’s the ball </w:t>
      </w:r>
      <w:r>
        <w:rPr>
          <w:color w:val="00A2FF"/>
        </w:rPr>
        <w:t>[click, circles out the ball with star animation]</w:t>
      </w:r>
      <w:r>
        <w:t>.</w:t>
      </w:r>
    </w:p>
    <w:p w14:paraId="777D1DFA" w14:textId="77777777" w:rsidR="00DE3854" w:rsidRDefault="00F52FAF">
      <w:pPr>
        <w:pStyle w:val="Body"/>
      </w:pPr>
      <w:r>
        <w:t xml:space="preserve">Cool! </w:t>
      </w:r>
      <w:r>
        <w:rPr>
          <w:lang w:val="pt-PT"/>
        </w:rPr>
        <w:t>[</w:t>
      </w:r>
      <w:r>
        <w:rPr>
          <w:u w:val="single"/>
        </w:rPr>
        <w:t>Child name].</w:t>
      </w:r>
      <w:r>
        <w:t xml:space="preserve"> </w:t>
      </w:r>
      <w:r>
        <w:rPr>
          <w:b/>
          <w:bCs/>
        </w:rPr>
        <w:t>In which hole did Elmo drop the ball?</w:t>
      </w:r>
    </w:p>
    <w:p w14:paraId="15F4051F" w14:textId="77777777" w:rsidR="00DE3854" w:rsidRDefault="00F52FAF">
      <w:pPr>
        <w:pStyle w:val="Body"/>
      </w:pPr>
      <w:r>
        <w:rPr>
          <w:color w:val="FF644E"/>
        </w:rPr>
        <w:t>(</w:t>
      </w:r>
      <w:proofErr w:type="gramStart"/>
      <w:r>
        <w:rPr>
          <w:color w:val="FF644E"/>
        </w:rPr>
        <w:t>regardless</w:t>
      </w:r>
      <w:proofErr w:type="gramEnd"/>
      <w:r>
        <w:rPr>
          <w:color w:val="FF644E"/>
        </w:rPr>
        <w:t xml:space="preserve"> of child’s answer)</w:t>
      </w:r>
      <w:r>
        <w:rPr>
          <w:color w:val="00A2FF"/>
        </w:rPr>
        <w:t xml:space="preserve"> </w:t>
      </w:r>
      <w:r>
        <w:rPr>
          <w:u w:val="single"/>
        </w:rPr>
        <w:t>[Color]</w:t>
      </w:r>
      <w:r w:rsidRPr="006E504A">
        <w:t xml:space="preserve"> </w:t>
      </w:r>
      <w:r>
        <w:t>hole. That’s great!</w:t>
      </w:r>
    </w:p>
    <w:p w14:paraId="4D752F22" w14:textId="77777777" w:rsidR="00DE3854" w:rsidRDefault="00DE3854">
      <w:pPr>
        <w:pStyle w:val="Body"/>
        <w:rPr>
          <w:color w:val="CB297B"/>
        </w:rPr>
      </w:pPr>
    </w:p>
    <w:p w14:paraId="239E0006" w14:textId="77777777" w:rsidR="00DE3854" w:rsidRDefault="00F52FAF">
      <w:pPr>
        <w:pStyle w:val="Body"/>
        <w:rPr>
          <w:color w:val="1DB100"/>
        </w:rPr>
      </w:pPr>
      <w:r>
        <w:rPr>
          <w:color w:val="1DB100"/>
        </w:rPr>
        <w:t>(Box 5)</w:t>
      </w:r>
    </w:p>
    <w:p w14:paraId="7F73A364" w14:textId="77777777" w:rsidR="00DE3854" w:rsidRDefault="00F52FAF">
      <w:pPr>
        <w:pStyle w:val="Body"/>
      </w:pPr>
      <w:r>
        <w:t>look, this is a new box. Let’s give this one a try! Are you ready?</w:t>
      </w:r>
    </w:p>
    <w:p w14:paraId="125042E5" w14:textId="77777777" w:rsidR="00DE3854" w:rsidRDefault="00F52FAF">
      <w:pPr>
        <w:pStyle w:val="Body"/>
        <w:rPr>
          <w:color w:val="FF644E"/>
        </w:rPr>
      </w:pPr>
      <w:r>
        <w:rPr>
          <w:color w:val="00A2FF"/>
        </w:rPr>
        <w:t xml:space="preserve">[click] </w:t>
      </w:r>
      <w:r>
        <w:rPr>
          <w:color w:val="FF644E"/>
        </w:rPr>
        <w:t>(Elmo drops the ball)</w:t>
      </w:r>
    </w:p>
    <w:p w14:paraId="2C22FF91" w14:textId="77777777" w:rsidR="00DE3854" w:rsidRDefault="00F52FAF">
      <w:pPr>
        <w:pStyle w:val="Body"/>
      </w:pPr>
      <w:r>
        <w:t xml:space="preserve">Oh look, here’s the ball </w:t>
      </w:r>
      <w:r>
        <w:rPr>
          <w:color w:val="00A2FF"/>
        </w:rPr>
        <w:t>[click, circles out the ball with star animation]</w:t>
      </w:r>
      <w:r>
        <w:t>.</w:t>
      </w:r>
    </w:p>
    <w:p w14:paraId="55B3363D" w14:textId="77777777" w:rsidR="00DE3854" w:rsidRDefault="00F52FAF">
      <w:pPr>
        <w:pStyle w:val="Body"/>
      </w:pPr>
      <w:r>
        <w:t xml:space="preserve">Cool! </w:t>
      </w:r>
      <w:r>
        <w:rPr>
          <w:lang w:val="pt-PT"/>
        </w:rPr>
        <w:t>[</w:t>
      </w:r>
      <w:r>
        <w:rPr>
          <w:u w:val="single"/>
        </w:rPr>
        <w:t>Child name]</w:t>
      </w:r>
      <w:r>
        <w:t xml:space="preserve">,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which hole did Elmo drop the ball?</w:t>
      </w:r>
    </w:p>
    <w:p w14:paraId="5734B6D3" w14:textId="77777777" w:rsidR="00DE3854" w:rsidRDefault="00F52FAF">
      <w:pPr>
        <w:pStyle w:val="Body"/>
      </w:pPr>
      <w:r>
        <w:rPr>
          <w:color w:val="FF644E"/>
        </w:rPr>
        <w:t>(</w:t>
      </w:r>
      <w:proofErr w:type="gramStart"/>
      <w:r>
        <w:rPr>
          <w:color w:val="FF644E"/>
        </w:rPr>
        <w:t>regardless</w:t>
      </w:r>
      <w:proofErr w:type="gramEnd"/>
      <w:r>
        <w:rPr>
          <w:color w:val="FF644E"/>
        </w:rPr>
        <w:t xml:space="preserve"> of child’s answer)</w:t>
      </w:r>
      <w:r>
        <w:rPr>
          <w:color w:val="00A2FF"/>
        </w:rPr>
        <w:t xml:space="preserve"> </w:t>
      </w:r>
      <w:r>
        <w:rPr>
          <w:u w:val="single"/>
        </w:rPr>
        <w:t>[Color]</w:t>
      </w:r>
      <w:r w:rsidRPr="006E504A">
        <w:t xml:space="preserve"> </w:t>
      </w:r>
      <w:r>
        <w:t>hole. That’s great!</w:t>
      </w:r>
    </w:p>
    <w:p w14:paraId="1C568F60" w14:textId="77777777" w:rsidR="00DE3854" w:rsidRDefault="00DE3854">
      <w:pPr>
        <w:pStyle w:val="Body"/>
      </w:pPr>
    </w:p>
    <w:p w14:paraId="3FC71DBB" w14:textId="77777777" w:rsidR="00DE3854" w:rsidRDefault="00F52FAF">
      <w:pPr>
        <w:pStyle w:val="Body"/>
        <w:rPr>
          <w:color w:val="1DB100"/>
        </w:rPr>
      </w:pPr>
      <w:r>
        <w:rPr>
          <w:color w:val="1DB100"/>
        </w:rPr>
        <w:t>(Box 6)</w:t>
      </w:r>
    </w:p>
    <w:p w14:paraId="54CC7031" w14:textId="77777777" w:rsidR="00DE3854" w:rsidRDefault="00F52FAF">
      <w:pPr>
        <w:pStyle w:val="Body"/>
      </w:pPr>
      <w:r>
        <w:t>Let’s try this one! This one looks very different! Are you ready?</w:t>
      </w:r>
    </w:p>
    <w:p w14:paraId="41F8D8CC" w14:textId="77777777" w:rsidR="00DE3854" w:rsidRDefault="00F52FAF">
      <w:pPr>
        <w:pStyle w:val="Body"/>
        <w:rPr>
          <w:color w:val="FF644E"/>
        </w:rPr>
      </w:pPr>
      <w:r>
        <w:rPr>
          <w:color w:val="00A2FF"/>
        </w:rPr>
        <w:t xml:space="preserve">[click] </w:t>
      </w:r>
      <w:r>
        <w:rPr>
          <w:color w:val="FF644E"/>
        </w:rPr>
        <w:t>(Elmo drops the ball)</w:t>
      </w:r>
    </w:p>
    <w:p w14:paraId="02A1F184" w14:textId="77777777" w:rsidR="00DE3854" w:rsidRDefault="00F52FAF">
      <w:pPr>
        <w:pStyle w:val="Body"/>
      </w:pPr>
      <w:r>
        <w:t xml:space="preserve">Oh look, here’s the ball </w:t>
      </w:r>
      <w:r>
        <w:rPr>
          <w:color w:val="00A2FF"/>
        </w:rPr>
        <w:t>[click, circles out the ball with star animation]</w:t>
      </w:r>
      <w:r>
        <w:t>.</w:t>
      </w:r>
    </w:p>
    <w:p w14:paraId="19BAFB8B" w14:textId="77777777" w:rsidR="00DE3854" w:rsidRDefault="00F52FAF">
      <w:pPr>
        <w:pStyle w:val="Body"/>
      </w:pPr>
      <w:r>
        <w:t xml:space="preserve">Cool! </w:t>
      </w:r>
      <w:r>
        <w:rPr>
          <w:lang w:val="pt-PT"/>
        </w:rPr>
        <w:t>[</w:t>
      </w:r>
      <w:r>
        <w:rPr>
          <w:u w:val="single"/>
        </w:rPr>
        <w:t>Child name]</w:t>
      </w:r>
      <w:r>
        <w:t xml:space="preserve">,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which hole did Elmo drop the ball?</w:t>
      </w:r>
    </w:p>
    <w:p w14:paraId="3550CBE1" w14:textId="77777777" w:rsidR="00DE3854" w:rsidRDefault="00F52FAF">
      <w:pPr>
        <w:pStyle w:val="Body"/>
      </w:pPr>
      <w:r>
        <w:rPr>
          <w:color w:val="FF644E"/>
        </w:rPr>
        <w:t>(</w:t>
      </w:r>
      <w:proofErr w:type="gramStart"/>
      <w:r>
        <w:rPr>
          <w:color w:val="FF644E"/>
        </w:rPr>
        <w:t>regardless</w:t>
      </w:r>
      <w:proofErr w:type="gramEnd"/>
      <w:r>
        <w:rPr>
          <w:color w:val="FF644E"/>
        </w:rPr>
        <w:t xml:space="preserve"> of child’s answer)</w:t>
      </w:r>
      <w:r>
        <w:rPr>
          <w:color w:val="00A2FF"/>
        </w:rPr>
        <w:t xml:space="preserve"> </w:t>
      </w:r>
      <w:r>
        <w:rPr>
          <w:u w:val="single"/>
        </w:rPr>
        <w:t>[Color]</w:t>
      </w:r>
      <w:r w:rsidRPr="006E504A">
        <w:t xml:space="preserve"> </w:t>
      </w:r>
      <w:r>
        <w:t>hole. That’s great!</w:t>
      </w:r>
    </w:p>
    <w:p w14:paraId="5C40EB2B" w14:textId="77777777" w:rsidR="00DE3854" w:rsidRDefault="00DE3854">
      <w:pPr>
        <w:pStyle w:val="Body"/>
        <w:rPr>
          <w:color w:val="CB297B"/>
        </w:rPr>
      </w:pPr>
    </w:p>
    <w:p w14:paraId="418ABB8B" w14:textId="1E20C132" w:rsidR="00DE3854" w:rsidRDefault="00F52FAF">
      <w:pPr>
        <w:pStyle w:val="Body"/>
      </w:pPr>
      <w:r>
        <w:rPr>
          <w:color w:val="CB297B"/>
        </w:rPr>
        <w:t>(</w:t>
      </w:r>
      <w:proofErr w:type="gramStart"/>
      <w:r>
        <w:rPr>
          <w:color w:val="CB297B"/>
        </w:rPr>
        <w:t>break</w:t>
      </w:r>
      <w:proofErr w:type="gramEnd"/>
      <w:r>
        <w:rPr>
          <w:color w:val="CB297B"/>
        </w:rPr>
        <w:t xml:space="preserve"> page)</w:t>
      </w:r>
      <w:r>
        <w:rPr>
          <w:color w:val="FF644E"/>
        </w:rPr>
        <w:t xml:space="preserve"> </w:t>
      </w:r>
      <w:r>
        <w:t>Woohoo! We only ha</w:t>
      </w:r>
      <w:r w:rsidR="00015FA2">
        <w:t>ve</w:t>
      </w:r>
      <w:r>
        <w:t xml:space="preserve"> t</w:t>
      </w:r>
      <w:r w:rsidR="005E65A1">
        <w:t>hree</w:t>
      </w:r>
      <w:r>
        <w:t xml:space="preserve"> more boxes to play today! You’re almost done! </w:t>
      </w:r>
    </w:p>
    <w:p w14:paraId="0249A50F" w14:textId="77777777" w:rsidR="00DE3854" w:rsidRDefault="00DE3854">
      <w:pPr>
        <w:pStyle w:val="Body"/>
        <w:rPr>
          <w:color w:val="CB297B"/>
        </w:rPr>
      </w:pPr>
    </w:p>
    <w:p w14:paraId="29024277" w14:textId="77777777" w:rsidR="005E65A1" w:rsidRDefault="005E65A1" w:rsidP="005E65A1">
      <w:pPr>
        <w:pStyle w:val="Body"/>
        <w:rPr>
          <w:color w:val="1DB100"/>
        </w:rPr>
      </w:pPr>
      <w:r>
        <w:rPr>
          <w:color w:val="1DB100"/>
        </w:rPr>
        <w:t>(Box 7)</w:t>
      </w:r>
    </w:p>
    <w:p w14:paraId="56BCA206" w14:textId="111DE5DA" w:rsidR="005E65A1" w:rsidRDefault="005E65A1" w:rsidP="005E65A1">
      <w:pPr>
        <w:pStyle w:val="Body"/>
      </w:pPr>
      <w:r>
        <w:t>Here’s the 3rd last box. Are you ready to try this one? Alright, let’s listen!</w:t>
      </w:r>
    </w:p>
    <w:p w14:paraId="1DA0B55F" w14:textId="77777777" w:rsidR="005E65A1" w:rsidRDefault="005E65A1" w:rsidP="005E65A1">
      <w:pPr>
        <w:pStyle w:val="Body"/>
        <w:rPr>
          <w:color w:val="FF644E"/>
        </w:rPr>
      </w:pPr>
      <w:r>
        <w:rPr>
          <w:color w:val="00A2FF"/>
        </w:rPr>
        <w:t xml:space="preserve">[click] </w:t>
      </w:r>
      <w:r>
        <w:rPr>
          <w:color w:val="FF644E"/>
        </w:rPr>
        <w:t>(Elmo drops the ball)</w:t>
      </w:r>
    </w:p>
    <w:p w14:paraId="395AB449" w14:textId="77777777" w:rsidR="005E65A1" w:rsidRDefault="005E65A1" w:rsidP="005E65A1">
      <w:pPr>
        <w:pStyle w:val="Body"/>
      </w:pPr>
      <w:r>
        <w:t xml:space="preserve">Oh look, here’s the ball </w:t>
      </w:r>
      <w:r>
        <w:rPr>
          <w:color w:val="00A2FF"/>
        </w:rPr>
        <w:t>[click, circles out the ball with star animation]</w:t>
      </w:r>
      <w:r>
        <w:t>.</w:t>
      </w:r>
    </w:p>
    <w:p w14:paraId="67C325E4" w14:textId="77777777" w:rsidR="005E65A1" w:rsidRDefault="005E65A1" w:rsidP="005E65A1">
      <w:pPr>
        <w:pStyle w:val="Body"/>
      </w:pPr>
      <w:r>
        <w:t xml:space="preserve">Cool! </w:t>
      </w:r>
      <w:r>
        <w:rPr>
          <w:lang w:val="pt-PT"/>
        </w:rPr>
        <w:t>[</w:t>
      </w:r>
      <w:r>
        <w:rPr>
          <w:u w:val="single"/>
        </w:rPr>
        <w:t>Child name]</w:t>
      </w:r>
      <w:r>
        <w:t xml:space="preserve">,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which hole did Elmo drop the ball?</w:t>
      </w:r>
    </w:p>
    <w:p w14:paraId="44917FB5" w14:textId="77777777" w:rsidR="005E65A1" w:rsidRDefault="005E65A1" w:rsidP="005E65A1">
      <w:pPr>
        <w:pStyle w:val="Body"/>
      </w:pPr>
      <w:r>
        <w:rPr>
          <w:color w:val="FF644E"/>
        </w:rPr>
        <w:t>(</w:t>
      </w:r>
      <w:proofErr w:type="gramStart"/>
      <w:r>
        <w:rPr>
          <w:color w:val="FF644E"/>
        </w:rPr>
        <w:t>regardless</w:t>
      </w:r>
      <w:proofErr w:type="gramEnd"/>
      <w:r>
        <w:rPr>
          <w:color w:val="FF644E"/>
        </w:rPr>
        <w:t xml:space="preserve"> of child’s answer)</w:t>
      </w:r>
      <w:r>
        <w:rPr>
          <w:color w:val="00A2FF"/>
        </w:rPr>
        <w:t xml:space="preserve"> </w:t>
      </w:r>
      <w:r>
        <w:rPr>
          <w:u w:val="single"/>
        </w:rPr>
        <w:t xml:space="preserve">[Color] </w:t>
      </w:r>
      <w:r>
        <w:t>hole. That’s great!</w:t>
      </w:r>
    </w:p>
    <w:p w14:paraId="6A599C7B" w14:textId="77777777" w:rsidR="005E65A1" w:rsidRDefault="005E65A1">
      <w:pPr>
        <w:pStyle w:val="Body"/>
      </w:pPr>
    </w:p>
    <w:p w14:paraId="6A482E23" w14:textId="60560AA4" w:rsidR="00DE3854" w:rsidRDefault="00F52FAF">
      <w:pPr>
        <w:pStyle w:val="Body"/>
        <w:rPr>
          <w:color w:val="1DB100"/>
        </w:rPr>
      </w:pPr>
      <w:r>
        <w:rPr>
          <w:color w:val="1DB100"/>
        </w:rPr>
        <w:t xml:space="preserve">(Box </w:t>
      </w:r>
      <w:r w:rsidR="005E65A1">
        <w:rPr>
          <w:color w:val="1DB100"/>
        </w:rPr>
        <w:t>8</w:t>
      </w:r>
      <w:r>
        <w:rPr>
          <w:color w:val="1DB100"/>
        </w:rPr>
        <w:t>)</w:t>
      </w:r>
    </w:p>
    <w:p w14:paraId="6E1EDA2A" w14:textId="0AE4E7EF" w:rsidR="00DE3854" w:rsidRDefault="00F52FAF">
      <w:pPr>
        <w:pStyle w:val="Body"/>
      </w:pPr>
      <w:r>
        <w:t xml:space="preserve">Here’s the 2nd last box. Are you ready to try this one? Alright, let’s </w:t>
      </w:r>
      <w:r w:rsidR="00015FA2">
        <w:t>listen</w:t>
      </w:r>
      <w:r>
        <w:t>!</w:t>
      </w:r>
    </w:p>
    <w:p w14:paraId="30A47B37" w14:textId="77777777" w:rsidR="00DE3854" w:rsidRDefault="00F52FAF">
      <w:pPr>
        <w:pStyle w:val="Body"/>
        <w:rPr>
          <w:color w:val="FF644E"/>
        </w:rPr>
      </w:pPr>
      <w:r>
        <w:rPr>
          <w:color w:val="00A2FF"/>
        </w:rPr>
        <w:t xml:space="preserve">[click] </w:t>
      </w:r>
      <w:r>
        <w:rPr>
          <w:color w:val="FF644E"/>
        </w:rPr>
        <w:t>(Elmo drops the ball)</w:t>
      </w:r>
    </w:p>
    <w:p w14:paraId="3117AD7F" w14:textId="77777777" w:rsidR="00DE3854" w:rsidRDefault="00F52FAF">
      <w:pPr>
        <w:pStyle w:val="Body"/>
      </w:pPr>
      <w:r>
        <w:t xml:space="preserve">Oh look, here’s the ball </w:t>
      </w:r>
      <w:r>
        <w:rPr>
          <w:color w:val="00A2FF"/>
        </w:rPr>
        <w:t>[click, circles out the ball with star animation]</w:t>
      </w:r>
      <w:r>
        <w:t>.</w:t>
      </w:r>
    </w:p>
    <w:p w14:paraId="7467A3AC" w14:textId="77777777" w:rsidR="00DE3854" w:rsidRDefault="00F52FAF">
      <w:pPr>
        <w:pStyle w:val="Body"/>
      </w:pPr>
      <w:r>
        <w:t xml:space="preserve">Cool! </w:t>
      </w:r>
      <w:r>
        <w:rPr>
          <w:lang w:val="pt-PT"/>
        </w:rPr>
        <w:t>[</w:t>
      </w:r>
      <w:r>
        <w:rPr>
          <w:u w:val="single"/>
        </w:rPr>
        <w:t>Child name]</w:t>
      </w:r>
      <w:r>
        <w:t xml:space="preserve">,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which hole did Elmo drop the ball?</w:t>
      </w:r>
    </w:p>
    <w:p w14:paraId="46FEE2B6" w14:textId="77777777" w:rsidR="00DE3854" w:rsidRDefault="00F52FAF">
      <w:pPr>
        <w:pStyle w:val="Body"/>
      </w:pPr>
      <w:r>
        <w:rPr>
          <w:color w:val="FF644E"/>
        </w:rPr>
        <w:t>(</w:t>
      </w:r>
      <w:proofErr w:type="gramStart"/>
      <w:r>
        <w:rPr>
          <w:color w:val="FF644E"/>
        </w:rPr>
        <w:t>regardless</w:t>
      </w:r>
      <w:proofErr w:type="gramEnd"/>
      <w:r>
        <w:rPr>
          <w:color w:val="FF644E"/>
        </w:rPr>
        <w:t xml:space="preserve"> of child’s answer)</w:t>
      </w:r>
      <w:r>
        <w:rPr>
          <w:color w:val="00A2FF"/>
        </w:rPr>
        <w:t xml:space="preserve"> </w:t>
      </w:r>
      <w:r>
        <w:rPr>
          <w:u w:val="single"/>
        </w:rPr>
        <w:t>[Color]</w:t>
      </w:r>
      <w:r w:rsidRPr="006E504A">
        <w:t xml:space="preserve"> </w:t>
      </w:r>
      <w:r>
        <w:t>hole. That’s great!</w:t>
      </w:r>
    </w:p>
    <w:p w14:paraId="3B4C493E" w14:textId="77777777" w:rsidR="00DE3854" w:rsidRDefault="00DE3854">
      <w:pPr>
        <w:pStyle w:val="Body"/>
      </w:pPr>
    </w:p>
    <w:p w14:paraId="78A2A34A" w14:textId="26E435C0" w:rsidR="00DE3854" w:rsidRDefault="00F52FAF">
      <w:pPr>
        <w:pStyle w:val="Body"/>
        <w:rPr>
          <w:color w:val="1DB100"/>
        </w:rPr>
      </w:pPr>
      <w:r>
        <w:rPr>
          <w:color w:val="1DB100"/>
        </w:rPr>
        <w:t xml:space="preserve">(Box </w:t>
      </w:r>
      <w:r w:rsidR="005E65A1">
        <w:rPr>
          <w:color w:val="1DB100"/>
        </w:rPr>
        <w:t>9</w:t>
      </w:r>
      <w:r>
        <w:rPr>
          <w:color w:val="1DB100"/>
        </w:rPr>
        <w:t>)</w:t>
      </w:r>
    </w:p>
    <w:p w14:paraId="125F50EF" w14:textId="0AA28209" w:rsidR="00DE3854" w:rsidRDefault="00F52FAF">
      <w:pPr>
        <w:pStyle w:val="Body"/>
      </w:pPr>
      <w:r>
        <w:t xml:space="preserve">This is the last box for today. Are you ready? Let’s </w:t>
      </w:r>
      <w:r w:rsidR="00015FA2">
        <w:t>listen</w:t>
      </w:r>
      <w:r>
        <w:t>!</w:t>
      </w:r>
    </w:p>
    <w:p w14:paraId="6DB0AED2" w14:textId="77777777" w:rsidR="00DE3854" w:rsidRDefault="00F52FAF">
      <w:pPr>
        <w:pStyle w:val="Body"/>
        <w:rPr>
          <w:color w:val="FF644E"/>
        </w:rPr>
      </w:pPr>
      <w:r>
        <w:rPr>
          <w:color w:val="00A2FF"/>
        </w:rPr>
        <w:t xml:space="preserve">[click] </w:t>
      </w:r>
      <w:r>
        <w:rPr>
          <w:color w:val="FF644E"/>
        </w:rPr>
        <w:t>(Elmo drops the ball)</w:t>
      </w:r>
    </w:p>
    <w:p w14:paraId="2E2FB1DD" w14:textId="77777777" w:rsidR="00DE3854" w:rsidRDefault="00F52FAF">
      <w:pPr>
        <w:pStyle w:val="Body"/>
      </w:pPr>
      <w:r>
        <w:t xml:space="preserve">Oh look, here’s the ball </w:t>
      </w:r>
      <w:r>
        <w:rPr>
          <w:color w:val="00A2FF"/>
        </w:rPr>
        <w:t>[click, circles out the ball with star animation]</w:t>
      </w:r>
      <w:r>
        <w:t>.</w:t>
      </w:r>
    </w:p>
    <w:p w14:paraId="76C7439F" w14:textId="77777777" w:rsidR="00DE3854" w:rsidRDefault="00F52FAF">
      <w:pPr>
        <w:pStyle w:val="Body"/>
      </w:pPr>
      <w:r>
        <w:t xml:space="preserve">Cool! </w:t>
      </w:r>
      <w:r>
        <w:rPr>
          <w:lang w:val="pt-PT"/>
        </w:rPr>
        <w:t>[</w:t>
      </w:r>
      <w:r>
        <w:rPr>
          <w:u w:val="single"/>
        </w:rPr>
        <w:t>Child name]</w:t>
      </w:r>
      <w:r>
        <w:t xml:space="preserve">,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which hole did Elmo drop the ball?</w:t>
      </w:r>
    </w:p>
    <w:p w14:paraId="557A30E2" w14:textId="77777777" w:rsidR="00DE3854" w:rsidRDefault="00F52FAF">
      <w:pPr>
        <w:pStyle w:val="Body"/>
      </w:pPr>
      <w:r>
        <w:rPr>
          <w:color w:val="FF644E"/>
        </w:rPr>
        <w:t>(</w:t>
      </w:r>
      <w:proofErr w:type="gramStart"/>
      <w:r>
        <w:rPr>
          <w:color w:val="FF644E"/>
        </w:rPr>
        <w:t>regardless</w:t>
      </w:r>
      <w:proofErr w:type="gramEnd"/>
      <w:r>
        <w:rPr>
          <w:color w:val="FF644E"/>
        </w:rPr>
        <w:t xml:space="preserve"> of child’s answer)</w:t>
      </w:r>
      <w:r>
        <w:rPr>
          <w:color w:val="00A2FF"/>
        </w:rPr>
        <w:t xml:space="preserve"> </w:t>
      </w:r>
      <w:r>
        <w:rPr>
          <w:u w:val="single"/>
        </w:rPr>
        <w:t>[Color]</w:t>
      </w:r>
      <w:r w:rsidRPr="006E504A">
        <w:t xml:space="preserve"> </w:t>
      </w:r>
      <w:r>
        <w:t>hole. That’s great!</w:t>
      </w:r>
    </w:p>
    <w:p w14:paraId="4BB22D56" w14:textId="77777777" w:rsidR="00DE3854" w:rsidRDefault="00DE3854">
      <w:pPr>
        <w:pStyle w:val="Body"/>
      </w:pPr>
    </w:p>
    <w:p w14:paraId="0D8210EA" w14:textId="77777777" w:rsidR="00DE3854" w:rsidRDefault="00F52FAF">
      <w:pPr>
        <w:pStyle w:val="Body"/>
        <w:rPr>
          <w:rFonts w:ascii="Kailasa Bold" w:eastAsia="Kailasa Bold" w:hAnsi="Kailasa Bold" w:cs="Kailasa Bold"/>
          <w:color w:val="1DB100"/>
        </w:rPr>
      </w:pPr>
      <w:r>
        <w:rPr>
          <w:rFonts w:ascii="Arial Unicode MS" w:hAnsi="Arial Unicode MS"/>
          <w:color w:val="1DB100"/>
        </w:rPr>
        <w:t>Ending:</w:t>
      </w:r>
    </w:p>
    <w:p w14:paraId="51CF9E39" w14:textId="77777777" w:rsidR="00DE3854" w:rsidRDefault="00F52FAF">
      <w:pPr>
        <w:pStyle w:val="Body"/>
      </w:pPr>
      <w:r>
        <w:t>You’re all done! [child] thank you so much for playing my game today! Elmo says thank you by giving you double hearts. Thank you!</w:t>
      </w:r>
    </w:p>
    <w:p w14:paraId="58FE8B77" w14:textId="708F2016" w:rsidR="00DE3854" w:rsidRDefault="00DE3854">
      <w:pPr>
        <w:pStyle w:val="Default"/>
      </w:pPr>
    </w:p>
    <w:sectPr w:rsidR="00DE3854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777F5" w14:textId="77777777" w:rsidR="00722845" w:rsidRDefault="00722845">
      <w:r>
        <w:separator/>
      </w:r>
    </w:p>
  </w:endnote>
  <w:endnote w:type="continuationSeparator" w:id="0">
    <w:p w14:paraId="48A4D546" w14:textId="77777777" w:rsidR="00722845" w:rsidRDefault="00722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Kailasa Regular">
    <w:altName w:val="Kailasa"/>
    <w:panose1 w:val="02000500000000020004"/>
    <w:charset w:val="00"/>
    <w:family w:val="auto"/>
    <w:pitch w:val="variable"/>
    <w:sig w:usb0="00000003" w:usb1="00000000" w:usb2="00000040" w:usb3="00000000" w:csb0="00000001" w:csb1="00000000"/>
  </w:font>
  <w:font w:name="Kailasa Bold">
    <w:altName w:val="Kailasa"/>
    <w:panose1 w:val="02000500000000020004"/>
    <w:charset w:val="00"/>
    <w:family w:val="auto"/>
    <w:pitch w:val="variable"/>
    <w:sig w:usb0="00000003" w:usb1="0000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40648" w14:textId="77777777" w:rsidR="00DE3854" w:rsidRDefault="00DE38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1C630" w14:textId="77777777" w:rsidR="00722845" w:rsidRDefault="00722845">
      <w:r>
        <w:separator/>
      </w:r>
    </w:p>
  </w:footnote>
  <w:footnote w:type="continuationSeparator" w:id="0">
    <w:p w14:paraId="1B17A3E3" w14:textId="77777777" w:rsidR="00722845" w:rsidRDefault="007228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04A73" w14:textId="77777777" w:rsidR="00DE3854" w:rsidRDefault="00DE38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476D3"/>
    <w:multiLevelType w:val="hybridMultilevel"/>
    <w:tmpl w:val="82822C44"/>
    <w:lvl w:ilvl="0" w:tplc="3632A2AE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869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854"/>
    <w:rsid w:val="00015FA2"/>
    <w:rsid w:val="00024D16"/>
    <w:rsid w:val="0002622F"/>
    <w:rsid w:val="00116092"/>
    <w:rsid w:val="00153913"/>
    <w:rsid w:val="00173A2B"/>
    <w:rsid w:val="00192378"/>
    <w:rsid w:val="001A16C8"/>
    <w:rsid w:val="001C29DA"/>
    <w:rsid w:val="001F3B8E"/>
    <w:rsid w:val="00285A58"/>
    <w:rsid w:val="00297EFD"/>
    <w:rsid w:val="002F6F69"/>
    <w:rsid w:val="003F3229"/>
    <w:rsid w:val="00441B25"/>
    <w:rsid w:val="00456610"/>
    <w:rsid w:val="00496D8A"/>
    <w:rsid w:val="004B571A"/>
    <w:rsid w:val="004F3681"/>
    <w:rsid w:val="005645D3"/>
    <w:rsid w:val="005E65A1"/>
    <w:rsid w:val="00624ACB"/>
    <w:rsid w:val="006705F6"/>
    <w:rsid w:val="006920D2"/>
    <w:rsid w:val="006A463A"/>
    <w:rsid w:val="006E49B4"/>
    <w:rsid w:val="006E504A"/>
    <w:rsid w:val="006E6071"/>
    <w:rsid w:val="006E6384"/>
    <w:rsid w:val="00722845"/>
    <w:rsid w:val="007C6647"/>
    <w:rsid w:val="00813566"/>
    <w:rsid w:val="008174A4"/>
    <w:rsid w:val="00853E23"/>
    <w:rsid w:val="008C5281"/>
    <w:rsid w:val="009D22A1"/>
    <w:rsid w:val="009E5F79"/>
    <w:rsid w:val="00A26B89"/>
    <w:rsid w:val="00A704AA"/>
    <w:rsid w:val="00A7352E"/>
    <w:rsid w:val="00A74B14"/>
    <w:rsid w:val="00A969DF"/>
    <w:rsid w:val="00AB130B"/>
    <w:rsid w:val="00AC3A6F"/>
    <w:rsid w:val="00AD2482"/>
    <w:rsid w:val="00AE0794"/>
    <w:rsid w:val="00AE6746"/>
    <w:rsid w:val="00B00D7F"/>
    <w:rsid w:val="00BA6F14"/>
    <w:rsid w:val="00BB58CF"/>
    <w:rsid w:val="00BE1AAB"/>
    <w:rsid w:val="00C82083"/>
    <w:rsid w:val="00CB631D"/>
    <w:rsid w:val="00CD0935"/>
    <w:rsid w:val="00D21DF4"/>
    <w:rsid w:val="00D36AAE"/>
    <w:rsid w:val="00DC5224"/>
    <w:rsid w:val="00DD2957"/>
    <w:rsid w:val="00DD4AFB"/>
    <w:rsid w:val="00DE3854"/>
    <w:rsid w:val="00E57335"/>
    <w:rsid w:val="00E84F9F"/>
    <w:rsid w:val="00E91BCC"/>
    <w:rsid w:val="00E94136"/>
    <w:rsid w:val="00EF34C7"/>
    <w:rsid w:val="00F00359"/>
    <w:rsid w:val="00F11B97"/>
    <w:rsid w:val="00F16C7A"/>
    <w:rsid w:val="00F368B3"/>
    <w:rsid w:val="00F45F08"/>
    <w:rsid w:val="00F52FAF"/>
    <w:rsid w:val="00F6569C"/>
    <w:rsid w:val="00FA3CF7"/>
    <w:rsid w:val="00FA7AA6"/>
    <w:rsid w:val="00FE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F36F6"/>
  <w15:docId w15:val="{DED6E5A4-E43B-3449-983B-467363B4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styleId="CommentReference">
    <w:name w:val="annotation reference"/>
    <w:basedOn w:val="DefaultParagraphFont"/>
    <w:uiPriority w:val="99"/>
    <w:semiHidden/>
    <w:unhideWhenUsed/>
    <w:rsid w:val="009E5F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5F7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5F7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5F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5F7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F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F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6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4</Pages>
  <Words>1337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Outa</cp:lastModifiedBy>
  <cp:revision>31</cp:revision>
  <dcterms:created xsi:type="dcterms:W3CDTF">2021-03-01T18:56:00Z</dcterms:created>
  <dcterms:modified xsi:type="dcterms:W3CDTF">2022-05-21T19:36:00Z</dcterms:modified>
</cp:coreProperties>
</file>